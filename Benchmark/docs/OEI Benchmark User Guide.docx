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59219" w14:textId="77777777" w:rsidR="00174630" w:rsidRDefault="00174630" w:rsidP="00174630">
      <w:pPr>
        <w:pStyle w:val="FrontPageTitle"/>
        <w:jc w:val="center"/>
      </w:pPr>
      <w:r>
        <w:t xml:space="preserve">Open Efficiency Initiative (OEI) </w:t>
      </w:r>
    </w:p>
    <w:p w14:paraId="03988B8A" w14:textId="454E7F1F" w:rsidR="00E031BB" w:rsidRDefault="00B6299E" w:rsidP="00174630">
      <w:pPr>
        <w:pStyle w:val="FrontPageTitle"/>
        <w:jc w:val="center"/>
      </w:pPr>
      <w:r>
        <w:t>Benchmark User Guide</w:t>
      </w:r>
    </w:p>
    <w:p w14:paraId="0E2DD1B4" w14:textId="1D4CE65A" w:rsidR="00E031BB" w:rsidRPr="009440D9" w:rsidRDefault="00174630" w:rsidP="00E031BB">
      <w:pPr>
        <w:jc w:val="center"/>
        <w:rPr>
          <w:b/>
        </w:rPr>
      </w:pPr>
      <w:r>
        <w:rPr>
          <w:b/>
        </w:rPr>
        <w:t xml:space="preserve">Dec. </w:t>
      </w:r>
      <w:r w:rsidR="00E031BB" w:rsidRPr="009440D9">
        <w:rPr>
          <w:b/>
        </w:rPr>
        <w:t>2018</w:t>
      </w:r>
    </w:p>
    <w:p w14:paraId="48126815" w14:textId="46FB7E07" w:rsidR="005D4DDE" w:rsidRDefault="000B0337" w:rsidP="005D4DDE">
      <w:pPr>
        <w:rPr>
          <w:rStyle w:val="Heading2Char"/>
        </w:rPr>
      </w:pPr>
      <w:r>
        <w:rPr>
          <w:rStyle w:val="Heading2Char"/>
        </w:rPr>
        <w:t>1: Introduction</w:t>
      </w:r>
    </w:p>
    <w:p w14:paraId="3D877677" w14:textId="6F0F85B3" w:rsidR="005D4DDE" w:rsidRDefault="005D4DDE" w:rsidP="005D4DDE">
      <w:r>
        <w:t>This document is a user guide to support Benchmark programs by automating benchmark record data updates from Standard Energy Efficiency Data (SEED) Platform to Salesforce</w:t>
      </w:r>
      <w:r w:rsidR="00171B82">
        <w:t>.com</w:t>
      </w:r>
      <w:r>
        <w:t>. The automation is provided via MuleSoft</w:t>
      </w:r>
      <w:r w:rsidR="00171B82">
        <w:t xml:space="preserve"> Anypoint Platform Community Edition</w:t>
      </w:r>
      <w:r>
        <w:t xml:space="preserve"> API. </w:t>
      </w:r>
      <w:r w:rsidR="00636D1A">
        <w:t>The MuleSoft API provides</w:t>
      </w:r>
      <w:r w:rsidR="00B6299E">
        <w:t xml:space="preserve"> one</w:t>
      </w:r>
      <w:ins w:id="0" w:author="Rich Andrulis" w:date="2018-11-16T17:38:00Z">
        <w:r w:rsidR="00171B82">
          <w:t>-</w:t>
        </w:r>
      </w:ins>
      <w:del w:id="1" w:author="Rich Andrulis" w:date="2018-11-16T17:38:00Z">
        <w:r w:rsidR="00B6299E" w:rsidDel="00171B82">
          <w:delText xml:space="preserve"> </w:delText>
        </w:r>
      </w:del>
      <w:r w:rsidR="00B6299E">
        <w:t>way data flow, with Property records in SEED updating records in a Salesforce managed package called the “OEI Package”</w:t>
      </w:r>
      <w:r w:rsidR="002E2BDA">
        <w:t xml:space="preserve"> [1]</w:t>
      </w:r>
      <w:r w:rsidR="00B6299E">
        <w:t>.</w:t>
      </w:r>
    </w:p>
    <w:p w14:paraId="4CF2B3ED" w14:textId="18A80CE9" w:rsidR="00B6299E" w:rsidRDefault="005D4DDE" w:rsidP="005D4DDE">
      <w:r>
        <w:t xml:space="preserve">This automation was developed to support a pilot project with the City of San Francisco. It is an open source solution that can be configured to meet the needs of </w:t>
      </w:r>
      <w:r w:rsidR="00872862">
        <w:t xml:space="preserve">other organizations interested in benchmarking data management using SEED and </w:t>
      </w:r>
      <w:r w:rsidR="00A86900">
        <w:t>Salesforce. Prior</w:t>
      </w:r>
      <w:r w:rsidR="00B6299E">
        <w:t xml:space="preserve"> to using this guide, the OEI Benchmark Implementation Guide should be followed to setup</w:t>
      </w:r>
      <w:r w:rsidR="00636D1A">
        <w:t xml:space="preserve"> an implementation of</w:t>
      </w:r>
      <w:r w:rsidR="00B6299E">
        <w:t xml:space="preserve"> the OEI Benchmark solution</w:t>
      </w:r>
      <w:r w:rsidR="00224572">
        <w:t xml:space="preserve"> [</w:t>
      </w:r>
      <w:r w:rsidR="002E2BDA">
        <w:t>2</w:t>
      </w:r>
      <w:r w:rsidR="00224572">
        <w:t>]</w:t>
      </w:r>
      <w:r w:rsidR="00B6299E">
        <w:t>.</w:t>
      </w:r>
    </w:p>
    <w:p w14:paraId="362A8923" w14:textId="1716664C" w:rsidR="00B6299E" w:rsidRDefault="00872862" w:rsidP="005D4DDE">
      <w:r>
        <w:t xml:space="preserve">This </w:t>
      </w:r>
      <w:r w:rsidR="00636D1A">
        <w:t>document</w:t>
      </w:r>
      <w:r>
        <w:t xml:space="preserve"> describes </w:t>
      </w:r>
      <w:r w:rsidR="00B6299E">
        <w:t xml:space="preserve">how to trigger </w:t>
      </w:r>
      <w:r>
        <w:t>automated updates</w:t>
      </w:r>
      <w:r w:rsidR="00636D1A">
        <w:t xml:space="preserve"> from SEED to Salesforce</w:t>
      </w:r>
      <w:r>
        <w:t xml:space="preserve">, </w:t>
      </w:r>
      <w:r w:rsidR="00B6299E">
        <w:t xml:space="preserve">how to </w:t>
      </w:r>
      <w:r w:rsidR="00636D1A">
        <w:t xml:space="preserve">use </w:t>
      </w:r>
      <w:r>
        <w:t>error log email</w:t>
      </w:r>
      <w:r w:rsidR="00B6299E">
        <w:t>s</w:t>
      </w:r>
      <w:r w:rsidR="00636D1A">
        <w:t xml:space="preserve"> to troubleshoot</w:t>
      </w:r>
      <w:r>
        <w:t>, and provides references for additional resources. Each section identifies configuration elements and how the City of San Francisco configured the solution to meet their use case.</w:t>
      </w:r>
    </w:p>
    <w:p w14:paraId="27863B89" w14:textId="3D2219F2" w:rsidR="00174630" w:rsidRDefault="00174630" w:rsidP="00174630">
      <w:pPr>
        <w:rPr>
          <w:rStyle w:val="Heading2Char"/>
        </w:rPr>
      </w:pPr>
      <w:r w:rsidRPr="00174630">
        <w:rPr>
          <w:rStyle w:val="Heading2Char"/>
        </w:rPr>
        <w:t>2: Automated Updates</w:t>
      </w:r>
    </w:p>
    <w:p w14:paraId="604A34B3" w14:textId="0EEDEBBA" w:rsidR="00872862" w:rsidRDefault="00872862" w:rsidP="00174630">
      <w:r w:rsidRPr="00872862">
        <w:t xml:space="preserve">This section describes </w:t>
      </w:r>
      <w:r w:rsidR="00B6299E">
        <w:t>how to trigger automated updates and what to expect of those updates.</w:t>
      </w:r>
      <w:r w:rsidRPr="00872862">
        <w:t xml:space="preserve"> </w:t>
      </w:r>
      <w:r w:rsidR="00386484">
        <w:t>There are two different types of update which are each triggered by a different Label. One type of update updates fields from SEED Label and Property</w:t>
      </w:r>
      <w:r w:rsidR="00636D1A">
        <w:t xml:space="preserve"> to Salesforce</w:t>
      </w:r>
      <w:r w:rsidR="00386484">
        <w:t xml:space="preserve">, the other </w:t>
      </w:r>
      <w:r w:rsidR="00636D1A">
        <w:t xml:space="preserve">update </w:t>
      </w:r>
      <w:r w:rsidR="00386484">
        <w:t xml:space="preserve">updates fields from </w:t>
      </w:r>
      <w:r w:rsidR="00636D1A">
        <w:t xml:space="preserve">the </w:t>
      </w:r>
      <w:r w:rsidR="00386484">
        <w:t>SEED Label.</w:t>
      </w:r>
      <w:r w:rsidR="00636D1A">
        <w:t xml:space="preserve"> The City of San Francisco uses both of these updates depending on the Label value being either “Complied” or “Violation – Insufficient Data”.</w:t>
      </w:r>
      <w:r w:rsidR="00386484">
        <w:t xml:space="preserve"> </w:t>
      </w:r>
    </w:p>
    <w:p w14:paraId="3DADFE4A" w14:textId="65E8FD86" w:rsidR="006069E5" w:rsidRDefault="006069E5" w:rsidP="00174630">
      <w:r>
        <w:t xml:space="preserve">Automated updates occur periodically. </w:t>
      </w:r>
      <w:commentRangeStart w:id="2"/>
      <w:r>
        <w:t>For the City of San Francisco</w:t>
      </w:r>
      <w:r w:rsidR="00636D1A">
        <w:t>,</w:t>
      </w:r>
      <w:r>
        <w:t xml:space="preserve"> the update is configured to </w:t>
      </w:r>
      <w:r w:rsidR="00636D1A">
        <w:t>occur</w:t>
      </w:r>
      <w:r>
        <w:t xml:space="preserve"> every 30 minutes.</w:t>
      </w:r>
      <w:commentRangeEnd w:id="2"/>
      <w:r>
        <w:rPr>
          <w:rStyle w:val="CommentReference"/>
        </w:rPr>
        <w:commentReference w:id="2"/>
      </w:r>
    </w:p>
    <w:p w14:paraId="58CAF0EB" w14:textId="5F1EE5C8" w:rsidR="006E376B" w:rsidRDefault="006E376B" w:rsidP="006E376B">
      <w:pPr>
        <w:pStyle w:val="Heading4"/>
      </w:pPr>
      <w:r>
        <w:t>Salesforce</w:t>
      </w:r>
      <w:r w:rsidR="00A86900">
        <w:t xml:space="preserve"> Record Setup</w:t>
      </w:r>
    </w:p>
    <w:p w14:paraId="04308C06" w14:textId="1BA3F86D" w:rsidR="00B6299E" w:rsidRDefault="00B6299E" w:rsidP="006E376B">
      <w:r>
        <w:t>Using the OEI Package managed package</w:t>
      </w:r>
      <w:r w:rsidR="00386484">
        <w:t xml:space="preserve"> objects</w:t>
      </w:r>
      <w:r>
        <w:t>: c</w:t>
      </w:r>
      <w:r w:rsidR="006E376B">
        <w:t xml:space="preserve">reate </w:t>
      </w:r>
      <w:r>
        <w:t xml:space="preserve">a </w:t>
      </w:r>
      <w:r w:rsidR="006E376B">
        <w:t>Premises record</w:t>
      </w:r>
      <w:r w:rsidR="00171B82">
        <w:t xml:space="preserve"> and</w:t>
      </w:r>
      <w:r>
        <w:t xml:space="preserve"> a </w:t>
      </w:r>
      <w:r w:rsidR="00171B82">
        <w:t xml:space="preserve">child </w:t>
      </w:r>
      <w:r>
        <w:t>Benchmark record.</w:t>
      </w:r>
      <w:r w:rsidRPr="00B6299E">
        <w:t xml:space="preserve"> </w:t>
      </w:r>
      <w:r>
        <w:t>Copy the Benchmark’s Salesforce ID</w:t>
      </w:r>
      <w:r w:rsidR="0071059B">
        <w:t xml:space="preserve"> from the URL</w:t>
      </w:r>
      <w:r>
        <w:t>.</w:t>
      </w:r>
      <w:r w:rsidR="00636D1A">
        <w:t xml:space="preserve"> This is required for the automation to match records from the SEED Property to the Salesforce Benchmark record.</w:t>
      </w:r>
    </w:p>
    <w:p w14:paraId="66434679" w14:textId="0CB79756" w:rsidR="0071059B" w:rsidRDefault="0071059B" w:rsidP="006E376B">
      <w:r>
        <w:t xml:space="preserve">Example Benchmark Salesforce ID: </w:t>
      </w:r>
      <w:r w:rsidRPr="0071059B">
        <w:t>https://</w:t>
      </w:r>
      <w:r>
        <w:t>sitename.</w:t>
      </w:r>
      <w:r w:rsidRPr="0071059B">
        <w:t>lightning.force.com/lightning/r/oei__Benchmark__c/</w:t>
      </w:r>
      <w:r w:rsidRPr="00F9109F">
        <w:rPr>
          <w:b/>
          <w:color w:val="000000" w:themeColor="text1"/>
        </w:rPr>
        <w:t>a0D3C000001aOi0UAE</w:t>
      </w:r>
      <w:r w:rsidRPr="0071059B">
        <w:t>/view</w:t>
      </w:r>
    </w:p>
    <w:p w14:paraId="414AB0DB" w14:textId="162D965A" w:rsidR="00B6299E" w:rsidRDefault="00B6299E" w:rsidP="006E376B">
      <w:r>
        <w:t>Using the Salesforce standard objects: create an Account record</w:t>
      </w:r>
      <w:r w:rsidR="00171B82">
        <w:t xml:space="preserve"> </w:t>
      </w:r>
      <w:r>
        <w:t>and a</w:t>
      </w:r>
      <w:r w:rsidR="00171B82">
        <w:t xml:space="preserve"> child</w:t>
      </w:r>
      <w:r>
        <w:t xml:space="preserve"> Contact record. </w:t>
      </w:r>
      <w:r w:rsidR="00636D1A">
        <w:t>Data enter the Email address that matches the SEED Property Email field. This is an optional</w:t>
      </w:r>
      <w:r w:rsidR="00171B82">
        <w:t xml:space="preserve"> step</w:t>
      </w:r>
      <w:r w:rsidR="00636D1A">
        <w:t xml:space="preserve"> and is not required. </w:t>
      </w:r>
    </w:p>
    <w:p w14:paraId="22F93C14" w14:textId="5559AF50" w:rsidR="00171B82" w:rsidRPr="00F9109F" w:rsidRDefault="00171B82" w:rsidP="00386484">
      <w:pPr>
        <w:pStyle w:val="Heading4"/>
      </w:pPr>
      <w:r w:rsidRPr="00F9109F">
        <w:t>Trigger Update in SEED</w:t>
      </w:r>
    </w:p>
    <w:p w14:paraId="73F74DBC" w14:textId="30F0DA73" w:rsidR="00386484" w:rsidRDefault="00386484" w:rsidP="00F9109F">
      <w:pPr>
        <w:pStyle w:val="Heading5"/>
      </w:pPr>
      <w:r>
        <w:t>Update Option 1: Trigger Label Update in SEED</w:t>
      </w:r>
    </w:p>
    <w:p w14:paraId="22DEF670" w14:textId="1E5D1A02" w:rsidR="002E2BDA" w:rsidRDefault="002E2BDA" w:rsidP="002E2BDA">
      <w:r>
        <w:t xml:space="preserve">Navigate: Select “Inventory”, select the Property record, select “Edit”. </w:t>
      </w:r>
    </w:p>
    <w:p w14:paraId="5EA0FC7B" w14:textId="45616347" w:rsidR="002E2BDA" w:rsidDel="00171B82" w:rsidRDefault="007A3B1B" w:rsidP="007A3B1B">
      <w:pPr>
        <w:rPr>
          <w:del w:id="3" w:author="Rich Andrulis" w:date="2018-11-16T17:42:00Z"/>
        </w:rPr>
      </w:pPr>
      <w:r w:rsidRPr="007A3B1B">
        <w:rPr>
          <w:b/>
        </w:rPr>
        <w:lastRenderedPageBreak/>
        <w:t>Step 1:</w:t>
      </w:r>
      <w:r>
        <w:t xml:space="preserve"> </w:t>
      </w:r>
      <w:r w:rsidR="002E2BDA">
        <w:t xml:space="preserve">Data enter the value for the “Benchmark Salesforce ID” field, select “Save Changes”. If the Benchmark Salesforce ID is already entered, </w:t>
      </w:r>
      <w:r w:rsidR="0071059B">
        <w:t xml:space="preserve">delete it, </w:t>
      </w:r>
      <w:r w:rsidR="002E2BDA">
        <w:t>select “Save Changes”</w:t>
      </w:r>
      <w:r w:rsidR="0071059B">
        <w:t>, select edit, enter it, select “Save Changes”</w:t>
      </w:r>
      <w:r w:rsidR="00636D1A">
        <w:t xml:space="preserve"> </w:t>
      </w:r>
      <w:r w:rsidR="002E2BDA">
        <w:t xml:space="preserve">so that the record is updated. The record must be updated in </w:t>
      </w:r>
      <w:r>
        <w:t xml:space="preserve">the duration since the last update in </w:t>
      </w:r>
      <w:r w:rsidR="002E2BDA">
        <w:t>order for the record to be trigged to be updated in Salesforce.</w:t>
      </w:r>
    </w:p>
    <w:p w14:paraId="2DAE5FA5" w14:textId="77777777" w:rsidR="007A3B1B" w:rsidDel="00F9109F" w:rsidRDefault="007A3B1B" w:rsidP="00171B82">
      <w:pPr>
        <w:rPr>
          <w:del w:id="4" w:author="Adriane Wolfe" w:date="2018-11-20T17:30:00Z"/>
        </w:rPr>
      </w:pPr>
    </w:p>
    <w:p w14:paraId="4FA57E92" w14:textId="35DC8D90" w:rsidR="00386484" w:rsidRDefault="00386484" w:rsidP="00386484">
      <w:r>
        <w:t xml:space="preserve">Navigate: </w:t>
      </w:r>
      <w:r w:rsidR="002E2BDA">
        <w:t>S</w:t>
      </w:r>
      <w:r>
        <w:t>elect “Add/Remove Labels”</w:t>
      </w:r>
      <w:r w:rsidR="00171B82">
        <w:t xml:space="preserve"> for the selected property</w:t>
      </w:r>
      <w:del w:id="5" w:author="Rich Andrulis" w:date="2018-11-16T17:42:00Z">
        <w:r w:rsidDel="00171B82">
          <w:delText xml:space="preserve">. </w:delText>
        </w:r>
      </w:del>
    </w:p>
    <w:p w14:paraId="6843330F" w14:textId="1A0A95EE" w:rsidR="00386484" w:rsidRDefault="007A3B1B" w:rsidP="00386484">
      <w:r w:rsidRPr="007A3B1B">
        <w:rPr>
          <w:b/>
        </w:rPr>
        <w:t>Step 2:</w:t>
      </w:r>
      <w:r>
        <w:t xml:space="preserve"> </w:t>
      </w:r>
      <w:r w:rsidR="00386484">
        <w:t xml:space="preserve">For the Label name that is configured to trigger Label Update, select “Add”, select “Done”. For the City of San Francisco this Label </w:t>
      </w:r>
      <w:r>
        <w:t xml:space="preserve">for this update </w:t>
      </w:r>
      <w:r w:rsidR="00386484">
        <w:t>is named “Violation - Insufficient Data”.</w:t>
      </w:r>
    </w:p>
    <w:p w14:paraId="0E6C3102" w14:textId="480C01DE" w:rsidR="00386484" w:rsidRDefault="007A3B1B" w:rsidP="00386484">
      <w:r w:rsidRPr="007A3B1B">
        <w:rPr>
          <w:b/>
        </w:rPr>
        <w:t>Step 3:</w:t>
      </w:r>
      <w:r>
        <w:t xml:space="preserve"> </w:t>
      </w:r>
      <w:r w:rsidR="00386484">
        <w:t>When ready to trigger update</w:t>
      </w:r>
      <w:r w:rsidR="00171B82">
        <w:t xml:space="preserve"> to Salesforce.com</w:t>
      </w:r>
      <w:r w:rsidR="00386484">
        <w:t>: For “Add to Salesforce” Label, select “Add”, select “Done”.</w:t>
      </w:r>
    </w:p>
    <w:p w14:paraId="28C621F8" w14:textId="1FF5D0F6" w:rsidR="00386484" w:rsidRDefault="00386484" w:rsidP="00171B82">
      <w:pPr>
        <w:pStyle w:val="Heading5"/>
      </w:pPr>
      <w:r>
        <w:t>Update Option 2: Trigger Label &amp; Property Update in SEED</w:t>
      </w:r>
    </w:p>
    <w:p w14:paraId="53A05EF9" w14:textId="43F30105" w:rsidR="002E2BDA" w:rsidRDefault="002E2BDA" w:rsidP="002E2BDA">
      <w:r>
        <w:t xml:space="preserve">Navigate: Select “Inventory”, select the Property record, select “Edit”. </w:t>
      </w:r>
    </w:p>
    <w:p w14:paraId="172035A4" w14:textId="0FA612C4" w:rsidR="007A3B1B" w:rsidRDefault="007A3B1B" w:rsidP="007A3B1B">
      <w:r w:rsidRPr="007A3B1B">
        <w:rPr>
          <w:b/>
        </w:rPr>
        <w:t>Step 1:</w:t>
      </w:r>
      <w:r>
        <w:t xml:space="preserve"> Data enter the value for the “Benchmark Salesforce ID” field, select “Save Changes”. </w:t>
      </w:r>
      <w:r w:rsidR="0071059B">
        <w:t xml:space="preserve">If the Benchmark Salesforce ID is already entered, delete it, select “Save Changes”, select edit, enter it, select “Save Changes” so that the record is updated. </w:t>
      </w:r>
      <w:r>
        <w:t>The record must be updated in the duration since the last update in order for the record to be trigged to be updated in Salesforce.</w:t>
      </w:r>
    </w:p>
    <w:p w14:paraId="21D9E2E2" w14:textId="3AD3E1A9" w:rsidR="002E2BDA" w:rsidRDefault="002E2BDA" w:rsidP="002E2BDA">
      <w:r>
        <w:t xml:space="preserve">Navigate: Select “Add/Remove Labels”. </w:t>
      </w:r>
    </w:p>
    <w:p w14:paraId="7DB88D9D" w14:textId="6EC13FCA" w:rsidR="00386484" w:rsidRDefault="007A3B1B" w:rsidP="00386484">
      <w:r w:rsidRPr="007A3B1B">
        <w:rPr>
          <w:b/>
        </w:rPr>
        <w:t>Step 2:</w:t>
      </w:r>
      <w:r>
        <w:t xml:space="preserve"> </w:t>
      </w:r>
      <w:r w:rsidR="00386484">
        <w:t xml:space="preserve">For the Label name that is configured to trigger Label &amp; Property Update, select “Add”, select “Done”. For the City of San Francisco this Label </w:t>
      </w:r>
      <w:r>
        <w:t xml:space="preserve">for this update </w:t>
      </w:r>
      <w:r w:rsidR="00386484">
        <w:t>is named “Complied”.</w:t>
      </w:r>
    </w:p>
    <w:p w14:paraId="16845F15" w14:textId="4A6F8236" w:rsidR="00386484" w:rsidRDefault="007A3B1B" w:rsidP="00386484">
      <w:r w:rsidRPr="007A3B1B">
        <w:rPr>
          <w:b/>
        </w:rPr>
        <w:t>Step 3:</w:t>
      </w:r>
      <w:r>
        <w:t xml:space="preserve"> </w:t>
      </w:r>
      <w:r w:rsidR="00386484">
        <w:t>When ready to trigger update: For “Add to Salesforce” Label, select “Add”, select “Done”.</w:t>
      </w:r>
    </w:p>
    <w:p w14:paraId="71647BF6" w14:textId="3942925C" w:rsidR="00171B82" w:rsidRDefault="00171B82" w:rsidP="00224572">
      <w:pPr>
        <w:pStyle w:val="Heading4"/>
      </w:pPr>
      <w:r>
        <w:t>View Results in Salesforce</w:t>
      </w:r>
    </w:p>
    <w:p w14:paraId="6E95D3F2" w14:textId="7CBCC87E" w:rsidR="00224572" w:rsidRDefault="00224572" w:rsidP="00171B82">
      <w:pPr>
        <w:pStyle w:val="Heading5"/>
      </w:pPr>
      <w:r>
        <w:t>Update Option 1: Label Fields Updated in Salesforce</w:t>
      </w:r>
    </w:p>
    <w:p w14:paraId="04F0F024" w14:textId="5514EE4D" w:rsidR="00224572" w:rsidRDefault="00224572" w:rsidP="00224572">
      <w:r w:rsidRPr="00224572">
        <w:rPr>
          <w:b/>
        </w:rPr>
        <w:t>Premises:</w:t>
      </w:r>
      <w:r>
        <w:t xml:space="preserve"> No update to Premises record.</w:t>
      </w:r>
    </w:p>
    <w:p w14:paraId="2A39470F" w14:textId="371F6A7A" w:rsidR="00224572" w:rsidRDefault="00224572" w:rsidP="00224572">
      <w:r w:rsidRPr="00224572">
        <w:rPr>
          <w:b/>
        </w:rPr>
        <w:t>Benchmark:</w:t>
      </w:r>
      <w:r>
        <w:t xml:space="preserve"> Label Update</w:t>
      </w:r>
      <w:r w:rsidR="007A3B1B">
        <w:t>s</w:t>
      </w:r>
      <w:r>
        <w:t xml:space="preserve"> made to Benchmark record where it’s Salesforce ID field is equal to the Benchmark Salesforce ID in SEED. Fields in Salesforce that are update</w:t>
      </w:r>
      <w:r w:rsidR="007A3B1B">
        <w:t>d</w:t>
      </w:r>
      <w:r>
        <w:t xml:space="preserve"> are Fields with values from the Label in SEED. Fields updated are identified in the OEI Data Model [</w:t>
      </w:r>
      <w:r w:rsidR="002E2BDA">
        <w:t>3</w:t>
      </w:r>
      <w:r>
        <w:t>].</w:t>
      </w:r>
    </w:p>
    <w:p w14:paraId="36235DBC" w14:textId="3E688FC8" w:rsidR="00224572" w:rsidRDefault="00224572" w:rsidP="00224572">
      <w:r w:rsidRPr="00224572">
        <w:rPr>
          <w:b/>
        </w:rPr>
        <w:t>Contact:</w:t>
      </w:r>
      <w:r>
        <w:t xml:space="preserve"> No update to Contact Record.</w:t>
      </w:r>
      <w:r w:rsidRPr="00224572">
        <w:t xml:space="preserve"> </w:t>
      </w:r>
    </w:p>
    <w:p w14:paraId="11D1148E" w14:textId="7BA23FBA" w:rsidR="00224572" w:rsidRDefault="00224572" w:rsidP="00224572">
      <w:r w:rsidRPr="00224572">
        <w:rPr>
          <w:b/>
        </w:rPr>
        <w:t>Account:</w:t>
      </w:r>
      <w:r>
        <w:t xml:space="preserve"> No update to Account record.</w:t>
      </w:r>
    </w:p>
    <w:p w14:paraId="3D9131AA" w14:textId="614705F7" w:rsidR="00224572" w:rsidRDefault="00224572" w:rsidP="00F9109F">
      <w:pPr>
        <w:pStyle w:val="Heading5"/>
      </w:pPr>
      <w:r>
        <w:t>Update Option 2: Label &amp; Property Fields Updated in Salesforce</w:t>
      </w:r>
    </w:p>
    <w:p w14:paraId="062B2DDD" w14:textId="24B930F7" w:rsidR="00224572" w:rsidRDefault="00224572" w:rsidP="00224572">
      <w:r w:rsidRPr="00224572">
        <w:rPr>
          <w:b/>
        </w:rPr>
        <w:t>Premises:</w:t>
      </w:r>
      <w:r>
        <w:t xml:space="preserve"> No update to Premises record.</w:t>
      </w:r>
    </w:p>
    <w:p w14:paraId="418B285D" w14:textId="77D4BB39" w:rsidR="00224572" w:rsidRDefault="00224572" w:rsidP="00224572">
      <w:r w:rsidRPr="00224572">
        <w:rPr>
          <w:b/>
        </w:rPr>
        <w:t>Benchmark:</w:t>
      </w:r>
      <w:r>
        <w:t xml:space="preserve"> Label &amp; Property Update</w:t>
      </w:r>
      <w:r w:rsidR="007A3B1B">
        <w:t>s</w:t>
      </w:r>
      <w:r>
        <w:t xml:space="preserve"> made to Benchmark record where it’s Salesforce ID field is equal to the Benchmark Salesforce ID in SEED. Fields in Salesforce that are update are Fields with values from the Label and Property in SEED. Fields updated are identified in the OEI Data Model [</w:t>
      </w:r>
      <w:r w:rsidR="002E2BDA">
        <w:t>3</w:t>
      </w:r>
      <w:r>
        <w:t xml:space="preserve">]. </w:t>
      </w:r>
    </w:p>
    <w:p w14:paraId="51AAFE27" w14:textId="36FBE032" w:rsidR="00224572" w:rsidRDefault="00224572" w:rsidP="00224572">
      <w:r w:rsidRPr="00224572">
        <w:rPr>
          <w:b/>
        </w:rPr>
        <w:t>Contact:</w:t>
      </w:r>
      <w:r>
        <w:t xml:space="preserve"> Update</w:t>
      </w:r>
      <w:r w:rsidR="007A3B1B">
        <w:t>s</w:t>
      </w:r>
      <w:r>
        <w:t xml:space="preserve"> made to Contact record where it’s Email field is equal to the Email in SEED. If there is not a match, then </w:t>
      </w:r>
      <w:r w:rsidR="007A3B1B">
        <w:t xml:space="preserve">the automation </w:t>
      </w:r>
      <w:r>
        <w:t>create</w:t>
      </w:r>
      <w:r w:rsidR="007A3B1B">
        <w:t>s</w:t>
      </w:r>
      <w:r>
        <w:t xml:space="preserve"> a new Contact record. Fields updated are identified in the OEI Data Model [</w:t>
      </w:r>
      <w:r w:rsidR="002E2BDA">
        <w:t>3</w:t>
      </w:r>
      <w:r>
        <w:t>].</w:t>
      </w:r>
    </w:p>
    <w:p w14:paraId="73488D25" w14:textId="4B448C08" w:rsidR="006E376B" w:rsidRDefault="00224572" w:rsidP="006E376B">
      <w:r w:rsidRPr="00224572">
        <w:rPr>
          <w:b/>
        </w:rPr>
        <w:lastRenderedPageBreak/>
        <w:t>Account:</w:t>
      </w:r>
      <w:r>
        <w:t xml:space="preserve"> When there is no match for Contact, create</w:t>
      </w:r>
      <w:r w:rsidR="007A3B1B">
        <w:t>s</w:t>
      </w:r>
      <w:r>
        <w:t xml:space="preserve"> a new Account to be associated with the Contact record.</w:t>
      </w:r>
      <w:r w:rsidRPr="00224572">
        <w:t xml:space="preserve"> </w:t>
      </w:r>
      <w:r>
        <w:t>Fields updated are identified in the OEI Data Model [</w:t>
      </w:r>
      <w:r w:rsidR="002E2BDA">
        <w:t>3</w:t>
      </w:r>
      <w:r>
        <w:t>].</w:t>
      </w:r>
    </w:p>
    <w:p w14:paraId="6B90E1B9" w14:textId="2D41E197" w:rsidR="00174630" w:rsidRDefault="00174630" w:rsidP="00174630">
      <w:pPr>
        <w:pStyle w:val="Heading2"/>
      </w:pPr>
      <w:r>
        <w:t>3: Error Log Email</w:t>
      </w:r>
    </w:p>
    <w:p w14:paraId="3EBB9995" w14:textId="77777777" w:rsidR="007A3B1B" w:rsidRDefault="006069E5" w:rsidP="00224572">
      <w:pPr>
        <w:spacing w:after="160" w:line="259" w:lineRule="auto"/>
        <w:contextualSpacing/>
      </w:pPr>
      <w:r>
        <w:t xml:space="preserve">When an error occurs caused by user error or there is a MuleSoft application exception the user can have an error log email configured to be sent to them. </w:t>
      </w:r>
      <w:r w:rsidR="007A3B1B">
        <w:t>An</w:t>
      </w:r>
      <w:r>
        <w:t xml:space="preserve"> error log </w:t>
      </w:r>
      <w:r w:rsidR="007A3B1B">
        <w:t xml:space="preserve">email </w:t>
      </w:r>
      <w:r>
        <w:t xml:space="preserve">is sent </w:t>
      </w:r>
      <w:r w:rsidR="007A3B1B">
        <w:t xml:space="preserve">for each </w:t>
      </w:r>
      <w:r>
        <w:t>update</w:t>
      </w:r>
      <w:r w:rsidR="007A3B1B">
        <w:t xml:space="preserve"> where there is an error, all errors for that update are listed in one email</w:t>
      </w:r>
      <w:r>
        <w:t>.</w:t>
      </w:r>
    </w:p>
    <w:p w14:paraId="184091C2" w14:textId="77777777" w:rsidR="007A3B1B" w:rsidRDefault="007A3B1B" w:rsidP="00224572">
      <w:pPr>
        <w:spacing w:after="160" w:line="259" w:lineRule="auto"/>
        <w:contextualSpacing/>
      </w:pPr>
    </w:p>
    <w:p w14:paraId="25F7D3E1" w14:textId="77777777" w:rsidR="007A3B1B" w:rsidRPr="007A3B1B" w:rsidRDefault="007A3B1B" w:rsidP="007A3B1B">
      <w:pPr>
        <w:pStyle w:val="HTMLPreformatted"/>
        <w:rPr>
          <w:rFonts w:ascii="Arial" w:eastAsia="Calibri" w:hAnsi="Arial" w:cs="Times New Roman"/>
          <w:color w:val="595959" w:themeColor="text1" w:themeTint="A6"/>
          <w:szCs w:val="22"/>
        </w:rPr>
      </w:pPr>
      <w:r w:rsidRPr="00680C98">
        <w:rPr>
          <w:rFonts w:ascii="Arial" w:eastAsia="Calibri" w:hAnsi="Arial" w:cs="Times New Roman"/>
          <w:b/>
          <w:color w:val="595959" w:themeColor="text1" w:themeTint="A6"/>
          <w:szCs w:val="22"/>
        </w:rPr>
        <w:t>Step 1:</w:t>
      </w:r>
      <w:r w:rsidRPr="007A3B1B">
        <w:rPr>
          <w:rFonts w:ascii="Arial" w:eastAsia="Calibri" w:hAnsi="Arial" w:cs="Times New Roman"/>
          <w:color w:val="595959" w:themeColor="text1" w:themeTint="A6"/>
          <w:szCs w:val="22"/>
        </w:rPr>
        <w:t xml:space="preserve"> Read the Error Log Email. </w:t>
      </w:r>
    </w:p>
    <w:p w14:paraId="13DBE663" w14:textId="77777777" w:rsidR="007A3B1B" w:rsidRPr="007A3B1B" w:rsidRDefault="007A3B1B" w:rsidP="007A3B1B">
      <w:pPr>
        <w:pStyle w:val="HTMLPreformatted"/>
        <w:rPr>
          <w:rFonts w:ascii="Arial" w:eastAsia="Calibri" w:hAnsi="Arial" w:cs="Times New Roman"/>
          <w:color w:val="595959" w:themeColor="text1" w:themeTint="A6"/>
          <w:szCs w:val="22"/>
        </w:rPr>
      </w:pPr>
    </w:p>
    <w:p w14:paraId="4E2602B8" w14:textId="77777777" w:rsidR="007A3B1B" w:rsidRDefault="007A3B1B" w:rsidP="007A3B1B">
      <w:pPr>
        <w:pStyle w:val="HTMLPreformatted"/>
        <w:rPr>
          <w:rFonts w:ascii="Arial" w:eastAsia="Calibri" w:hAnsi="Arial" w:cs="Times New Roman"/>
          <w:color w:val="595959" w:themeColor="text1" w:themeTint="A6"/>
          <w:szCs w:val="22"/>
        </w:rPr>
      </w:pPr>
      <w:r w:rsidRPr="007A3B1B">
        <w:rPr>
          <w:rFonts w:ascii="Arial" w:eastAsia="Calibri" w:hAnsi="Arial" w:cs="Times New Roman"/>
          <w:color w:val="595959" w:themeColor="text1" w:themeTint="A6"/>
          <w:szCs w:val="22"/>
        </w:rPr>
        <w:t>For each error associated with a property rec</w:t>
      </w:r>
      <w:r>
        <w:rPr>
          <w:rFonts w:ascii="Arial" w:eastAsia="Calibri" w:hAnsi="Arial" w:cs="Times New Roman"/>
          <w:color w:val="595959" w:themeColor="text1" w:themeTint="A6"/>
          <w:szCs w:val="22"/>
        </w:rPr>
        <w:t>ord the format is: [Error Code]</w:t>
      </w:r>
      <w:r w:rsidRPr="007A3B1B">
        <w:rPr>
          <w:rFonts w:ascii="Arial" w:eastAsia="Calibri" w:hAnsi="Arial" w:cs="Times New Roman"/>
          <w:color w:val="595959" w:themeColor="text1" w:themeTint="A6"/>
          <w:szCs w:val="22"/>
        </w:rPr>
        <w:t xml:space="preserve"> </w:t>
      </w:r>
      <w:r w:rsidRPr="006069E5">
        <w:rPr>
          <w:rFonts w:ascii="Arial" w:eastAsia="Calibri" w:hAnsi="Arial" w:cs="Times New Roman"/>
          <w:color w:val="595959" w:themeColor="text1" w:themeTint="A6"/>
          <w:szCs w:val="22"/>
        </w:rPr>
        <w:t xml:space="preserve">SEED property: </w:t>
      </w:r>
      <w:r>
        <w:rPr>
          <w:rFonts w:ascii="Arial" w:eastAsia="Calibri" w:hAnsi="Arial" w:cs="Times New Roman"/>
          <w:color w:val="595959" w:themeColor="text1" w:themeTint="A6"/>
          <w:szCs w:val="22"/>
        </w:rPr>
        <w:t>[Property Name]</w:t>
      </w:r>
      <w:r w:rsidRPr="006069E5">
        <w:rPr>
          <w:rFonts w:ascii="Arial" w:eastAsia="Calibri" w:hAnsi="Arial" w:cs="Times New Roman"/>
          <w:color w:val="595959" w:themeColor="text1" w:themeTint="A6"/>
          <w:szCs w:val="22"/>
        </w:rPr>
        <w:t xml:space="preserve">, SEED Id: </w:t>
      </w:r>
      <w:r>
        <w:rPr>
          <w:rFonts w:ascii="Arial" w:eastAsia="Calibri" w:hAnsi="Arial" w:cs="Times New Roman"/>
          <w:color w:val="595959" w:themeColor="text1" w:themeTint="A6"/>
          <w:szCs w:val="22"/>
        </w:rPr>
        <w:t>[Property View Id]</w:t>
      </w:r>
      <w:r w:rsidRPr="006069E5">
        <w:rPr>
          <w:rFonts w:ascii="Arial" w:eastAsia="Calibri" w:hAnsi="Arial" w:cs="Times New Roman"/>
          <w:color w:val="595959" w:themeColor="text1" w:themeTint="A6"/>
          <w:szCs w:val="22"/>
        </w:rPr>
        <w:t xml:space="preserve">. </w:t>
      </w:r>
      <w:r>
        <w:rPr>
          <w:rFonts w:ascii="Arial" w:eastAsia="Calibri" w:hAnsi="Arial" w:cs="Times New Roman"/>
          <w:color w:val="595959" w:themeColor="text1" w:themeTint="A6"/>
          <w:szCs w:val="22"/>
        </w:rPr>
        <w:t>[Description of error].</w:t>
      </w:r>
    </w:p>
    <w:p w14:paraId="2F4F2514" w14:textId="77777777" w:rsidR="007A3B1B" w:rsidRDefault="007A3B1B" w:rsidP="00224572">
      <w:pPr>
        <w:spacing w:after="160" w:line="259" w:lineRule="auto"/>
        <w:contextualSpacing/>
      </w:pPr>
    </w:p>
    <w:p w14:paraId="13916708" w14:textId="77777777" w:rsidR="007A3B1B" w:rsidRDefault="007A3B1B" w:rsidP="00224572">
      <w:pPr>
        <w:spacing w:after="160" w:line="259" w:lineRule="auto"/>
        <w:contextualSpacing/>
      </w:pPr>
      <w:r w:rsidRPr="00680C98">
        <w:rPr>
          <w:b/>
        </w:rPr>
        <w:t>Step 2:</w:t>
      </w:r>
      <w:r>
        <w:t xml:space="preserve"> Resolve the Error</w:t>
      </w:r>
    </w:p>
    <w:p w14:paraId="1C8B59A5" w14:textId="70C575F8" w:rsidR="006069E5" w:rsidRDefault="007A3B1B" w:rsidP="00224572">
      <w:pPr>
        <w:spacing w:after="160" w:line="259" w:lineRule="auto"/>
        <w:contextualSpacing/>
      </w:pPr>
      <w:r>
        <w:t>In SEED open the Property record</w:t>
      </w:r>
      <w:r w:rsidR="006069E5">
        <w:t xml:space="preserve"> </w:t>
      </w:r>
      <w:r w:rsidR="00680C98">
        <w:t>for that Property Name</w:t>
      </w:r>
      <w:r>
        <w:t xml:space="preserve">. </w:t>
      </w:r>
      <w:r w:rsidR="00680C98">
        <w:t>Use the Description of the error in the error message and for the Error Code see the hints in the Error Reference Table below to identify and resolve the error. Make sure you have edited/saved as the record in SEED so that it will be triggered for update.</w:t>
      </w:r>
    </w:p>
    <w:p w14:paraId="258480B5" w14:textId="674A5B65" w:rsidR="00680C98" w:rsidRDefault="00680C98" w:rsidP="00224572">
      <w:pPr>
        <w:spacing w:after="160" w:line="259" w:lineRule="auto"/>
        <w:contextualSpacing/>
      </w:pPr>
    </w:p>
    <w:p w14:paraId="2AA12203" w14:textId="3BF18BDC" w:rsidR="00680C98" w:rsidRDefault="00680C98" w:rsidP="00224572">
      <w:pPr>
        <w:spacing w:after="160" w:line="259" w:lineRule="auto"/>
        <w:contextualSpacing/>
      </w:pPr>
      <w:r w:rsidRPr="00680C98">
        <w:rPr>
          <w:b/>
        </w:rPr>
        <w:t>Step 3:</w:t>
      </w:r>
      <w:r>
        <w:t xml:space="preserve"> Confirm Update</w:t>
      </w:r>
    </w:p>
    <w:p w14:paraId="3C8F52C9" w14:textId="1E68B41E" w:rsidR="00680C98" w:rsidRDefault="00680C98" w:rsidP="00224572">
      <w:pPr>
        <w:spacing w:after="160" w:line="259" w:lineRule="auto"/>
        <w:contextualSpacing/>
      </w:pPr>
      <w:r>
        <w:t xml:space="preserve">After the update duration has passed (30 minutes) confirm that the record has updated in Salesforce. If it failed to update the error message will reoccur on the next Error Log Email. </w:t>
      </w:r>
    </w:p>
    <w:p w14:paraId="1B8E74B2" w14:textId="1EF87469" w:rsidR="006069E5" w:rsidRDefault="007A3B1B" w:rsidP="00224572">
      <w:pPr>
        <w:pStyle w:val="Heading4"/>
      </w:pPr>
      <w:r>
        <w:t>Errors</w:t>
      </w:r>
    </w:p>
    <w:tbl>
      <w:tblPr>
        <w:tblStyle w:val="TableGrid"/>
        <w:tblW w:w="0" w:type="auto"/>
        <w:tblLook w:val="04A0" w:firstRow="1" w:lastRow="0" w:firstColumn="1" w:lastColumn="0" w:noHBand="0" w:noVBand="1"/>
      </w:tblPr>
      <w:tblGrid>
        <w:gridCol w:w="1345"/>
        <w:gridCol w:w="8005"/>
      </w:tblGrid>
      <w:tr w:rsidR="00680C98" w14:paraId="26413C64" w14:textId="77777777" w:rsidTr="00A474EA">
        <w:tc>
          <w:tcPr>
            <w:tcW w:w="9350" w:type="dxa"/>
            <w:gridSpan w:val="2"/>
          </w:tcPr>
          <w:p w14:paraId="1A4D65A5" w14:textId="0F802521" w:rsidR="00680C98" w:rsidRPr="006069E5" w:rsidRDefault="00680C98" w:rsidP="00680C98">
            <w:pPr>
              <w:jc w:val="center"/>
              <w:rPr>
                <w:b/>
              </w:rPr>
            </w:pPr>
            <w:r>
              <w:rPr>
                <w:b/>
              </w:rPr>
              <w:t>Error Reference Table</w:t>
            </w:r>
          </w:p>
        </w:tc>
      </w:tr>
      <w:tr w:rsidR="006069E5" w14:paraId="3D16E92A" w14:textId="77777777" w:rsidTr="006069E5">
        <w:tc>
          <w:tcPr>
            <w:tcW w:w="1345" w:type="dxa"/>
          </w:tcPr>
          <w:p w14:paraId="639F8229" w14:textId="4B67FD3D" w:rsidR="006069E5" w:rsidRPr="006069E5" w:rsidRDefault="00680C98" w:rsidP="006069E5">
            <w:pPr>
              <w:rPr>
                <w:b/>
              </w:rPr>
            </w:pPr>
            <w:r>
              <w:rPr>
                <w:b/>
              </w:rPr>
              <w:t xml:space="preserve">Error </w:t>
            </w:r>
            <w:r w:rsidR="006069E5" w:rsidRPr="006069E5">
              <w:rPr>
                <w:b/>
              </w:rPr>
              <w:t>Code</w:t>
            </w:r>
          </w:p>
        </w:tc>
        <w:tc>
          <w:tcPr>
            <w:tcW w:w="8005" w:type="dxa"/>
          </w:tcPr>
          <w:p w14:paraId="79514026" w14:textId="002B7D75" w:rsidR="006069E5" w:rsidRPr="006069E5" w:rsidRDefault="006069E5" w:rsidP="006069E5">
            <w:pPr>
              <w:rPr>
                <w:b/>
              </w:rPr>
            </w:pPr>
            <w:r w:rsidRPr="006069E5">
              <w:rPr>
                <w:b/>
              </w:rPr>
              <w:t>Description</w:t>
            </w:r>
            <w:r w:rsidR="007A3B1B">
              <w:rPr>
                <w:b/>
              </w:rPr>
              <w:t xml:space="preserve"> and User Hints</w:t>
            </w:r>
          </w:p>
        </w:tc>
      </w:tr>
      <w:tr w:rsidR="006069E5" w14:paraId="6D70F79A" w14:textId="77777777" w:rsidTr="006069E5">
        <w:tc>
          <w:tcPr>
            <w:tcW w:w="1345" w:type="dxa"/>
          </w:tcPr>
          <w:p w14:paraId="32FBD7BC" w14:textId="1493964B" w:rsidR="006069E5" w:rsidRDefault="006069E5" w:rsidP="006069E5">
            <w:r>
              <w:t>[Error1]</w:t>
            </w:r>
            <w:r w:rsidR="00597758">
              <w:t xml:space="preserve"> </w:t>
            </w:r>
          </w:p>
        </w:tc>
        <w:tc>
          <w:tcPr>
            <w:tcW w:w="8005" w:type="dxa"/>
          </w:tcPr>
          <w:p w14:paraId="316E9927" w14:textId="79463FB4" w:rsidR="006069E5" w:rsidRDefault="00597758" w:rsidP="006069E5">
            <w:r>
              <w:t xml:space="preserve">Missing Update Label: </w:t>
            </w:r>
            <w:r w:rsidR="006069E5">
              <w:t>No</w:t>
            </w:r>
            <w:r w:rsidR="006069E5" w:rsidRPr="006069E5">
              <w:t xml:space="preserve"> labels </w:t>
            </w:r>
            <w:r w:rsidR="006069E5">
              <w:t xml:space="preserve">that trigger updates </w:t>
            </w:r>
            <w:r w:rsidR="006069E5" w:rsidRPr="006069E5">
              <w:t xml:space="preserve">have been </w:t>
            </w:r>
            <w:r w:rsidR="006069E5">
              <w:t>applied to this property</w:t>
            </w:r>
            <w:r>
              <w:t>,</w:t>
            </w:r>
            <w:r w:rsidR="006069E5">
              <w:t xml:space="preserve"> so no records are updated.</w:t>
            </w:r>
          </w:p>
          <w:p w14:paraId="02901B38" w14:textId="39EF9589" w:rsidR="006069E5" w:rsidRDefault="002E2BDA" w:rsidP="006069E5">
            <w:r>
              <w:t>The user can resolve</w:t>
            </w:r>
            <w:r w:rsidR="00597758">
              <w:t xml:space="preserve"> </w:t>
            </w:r>
            <w:r w:rsidR="006069E5">
              <w:t xml:space="preserve">this </w:t>
            </w:r>
            <w:r w:rsidR="00597758">
              <w:t xml:space="preserve">error </w:t>
            </w:r>
            <w:r>
              <w:t xml:space="preserve">by </w:t>
            </w:r>
            <w:r w:rsidR="006069E5">
              <w:t>apply</w:t>
            </w:r>
            <w:r>
              <w:t>ing</w:t>
            </w:r>
            <w:r w:rsidR="006069E5">
              <w:t xml:space="preserve"> a Label</w:t>
            </w:r>
            <w:r w:rsidR="00597758">
              <w:t>,</w:t>
            </w:r>
            <w:r w:rsidR="006069E5">
              <w:t xml:space="preserve"> </w:t>
            </w:r>
            <w:r w:rsidR="00597758">
              <w:t xml:space="preserve">in SEED to the identified property, </w:t>
            </w:r>
            <w:r w:rsidR="006069E5">
              <w:t>that will trigger an update. For City of San Francisco this is either “Complied” or “</w:t>
            </w:r>
            <w:r w:rsidR="00597758">
              <w:t>Violation – Insufficient Data”.</w:t>
            </w:r>
          </w:p>
        </w:tc>
      </w:tr>
      <w:tr w:rsidR="006069E5" w14:paraId="2B07534A" w14:textId="77777777" w:rsidTr="006069E5">
        <w:tc>
          <w:tcPr>
            <w:tcW w:w="1345" w:type="dxa"/>
          </w:tcPr>
          <w:p w14:paraId="21D7BAFF" w14:textId="75AF1FD6" w:rsidR="006069E5" w:rsidRDefault="006069E5" w:rsidP="006069E5">
            <w:r>
              <w:t>[Error2]</w:t>
            </w:r>
          </w:p>
        </w:tc>
        <w:tc>
          <w:tcPr>
            <w:tcW w:w="8005" w:type="dxa"/>
          </w:tcPr>
          <w:p w14:paraId="0A5E1EF7" w14:textId="6730CA25" w:rsidR="006069E5" w:rsidRDefault="00597758" w:rsidP="006069E5">
            <w:r>
              <w:t xml:space="preserve">Missing Benchmark Salesforce ID: </w:t>
            </w:r>
            <w:r w:rsidR="006069E5" w:rsidRPr="006069E5">
              <w:t>Benchmark Sales</w:t>
            </w:r>
            <w:r>
              <w:t>force ID</w:t>
            </w:r>
            <w:r w:rsidR="006069E5" w:rsidRPr="006069E5">
              <w:t xml:space="preserve"> field is missing</w:t>
            </w:r>
            <w:r>
              <w:t xml:space="preserve"> for this property</w:t>
            </w:r>
            <w:r w:rsidR="006069E5" w:rsidRPr="006069E5">
              <w:t xml:space="preserve">, </w:t>
            </w:r>
            <w:r>
              <w:t>so no records are updated.</w:t>
            </w:r>
          </w:p>
          <w:p w14:paraId="6C2D9057" w14:textId="5F770F35" w:rsidR="00597758" w:rsidRDefault="002E2BDA" w:rsidP="006069E5">
            <w:r>
              <w:t>The user can</w:t>
            </w:r>
            <w:r w:rsidR="00597758">
              <w:t xml:space="preserve"> resolve this error data </w:t>
            </w:r>
            <w:r>
              <w:t xml:space="preserve">by data </w:t>
            </w:r>
            <w:r w:rsidR="00597758">
              <w:t>enter</w:t>
            </w:r>
            <w:r>
              <w:t>ing</w:t>
            </w:r>
            <w:r w:rsidR="00597758">
              <w:t xml:space="preserve"> the Salesforce Benchmark ID, in SEED to the identified property.</w:t>
            </w:r>
          </w:p>
        </w:tc>
      </w:tr>
      <w:tr w:rsidR="006069E5" w14:paraId="06297302" w14:textId="77777777" w:rsidTr="006069E5">
        <w:tc>
          <w:tcPr>
            <w:tcW w:w="1345" w:type="dxa"/>
          </w:tcPr>
          <w:p w14:paraId="5313171F" w14:textId="79289FBC" w:rsidR="006069E5" w:rsidRDefault="006069E5" w:rsidP="006069E5">
            <w:r>
              <w:t>[Error3]</w:t>
            </w:r>
          </w:p>
        </w:tc>
        <w:tc>
          <w:tcPr>
            <w:tcW w:w="8005" w:type="dxa"/>
          </w:tcPr>
          <w:p w14:paraId="7910CCF4" w14:textId="634C4796" w:rsidR="00597758" w:rsidRDefault="00597758" w:rsidP="006069E5">
            <w:r>
              <w:t>Data Error in Salesforce U</w:t>
            </w:r>
            <w:r w:rsidR="00FA3F37">
              <w:t>pdate: There is an error in a field coming from SEED.</w:t>
            </w:r>
          </w:p>
          <w:p w14:paraId="1E6AE6EA" w14:textId="32F3C710" w:rsidR="006069E5" w:rsidRDefault="002E2BDA" w:rsidP="006069E5">
            <w:r>
              <w:t>The user can</w:t>
            </w:r>
            <w:r w:rsidR="00FA3F37">
              <w:t xml:space="preserve"> resolve this error</w:t>
            </w:r>
            <w:r>
              <w:t xml:space="preserve"> by</w:t>
            </w:r>
            <w:r w:rsidR="00FA3F37">
              <w:t xml:space="preserve"> look</w:t>
            </w:r>
            <w:r>
              <w:t>ing</w:t>
            </w:r>
            <w:r w:rsidR="00FA3F37">
              <w:t xml:space="preserve"> at the message in the error. It will point to the error, resolve error.</w:t>
            </w:r>
          </w:p>
        </w:tc>
      </w:tr>
      <w:tr w:rsidR="006069E5" w14:paraId="2100B01A" w14:textId="77777777" w:rsidTr="006069E5">
        <w:tc>
          <w:tcPr>
            <w:tcW w:w="1345" w:type="dxa"/>
          </w:tcPr>
          <w:p w14:paraId="7F2DB896" w14:textId="6AB7BA37" w:rsidR="006069E5" w:rsidRDefault="006069E5" w:rsidP="006069E5">
            <w:r>
              <w:t>[Info1]</w:t>
            </w:r>
          </w:p>
        </w:tc>
        <w:tc>
          <w:tcPr>
            <w:tcW w:w="8005" w:type="dxa"/>
          </w:tcPr>
          <w:p w14:paraId="2B165B34" w14:textId="77777777" w:rsidR="006069E5" w:rsidRDefault="002E2BDA" w:rsidP="006069E5">
            <w:r>
              <w:t xml:space="preserve">MuleSoft instance exception error. </w:t>
            </w:r>
          </w:p>
          <w:p w14:paraId="0877B20D" w14:textId="77777777" w:rsidR="002E2BDA" w:rsidRDefault="002E2BDA" w:rsidP="006069E5">
            <w:r>
              <w:t xml:space="preserve">The user can confirm whether recent updates have occurred as expected. If they have not, the user can retrigger the SEED property record by editing it. </w:t>
            </w:r>
          </w:p>
          <w:p w14:paraId="180F60C9" w14:textId="166492CE" w:rsidR="002E2BDA" w:rsidRDefault="002E2BDA" w:rsidP="006069E5">
            <w:r>
              <w:t>The user cannot resolve this error</w:t>
            </w:r>
            <w:r w:rsidR="00680C98">
              <w:t xml:space="preserve"> as it is caused by a system exception</w:t>
            </w:r>
            <w:r>
              <w:t>. Contact a system administrator if it persists.</w:t>
            </w:r>
          </w:p>
        </w:tc>
      </w:tr>
    </w:tbl>
    <w:p w14:paraId="5AC66831" w14:textId="3295820D" w:rsidR="006069E5" w:rsidRDefault="006069E5" w:rsidP="006069E5"/>
    <w:p w14:paraId="54CB4F16" w14:textId="209F550C" w:rsidR="00224572" w:rsidRDefault="00224572" w:rsidP="00224572">
      <w:pPr>
        <w:pStyle w:val="Heading4"/>
      </w:pPr>
      <w:r>
        <w:t>Example Error Log Email</w:t>
      </w:r>
    </w:p>
    <w:p w14:paraId="58CB8BCC" w14:textId="352254F9" w:rsidR="00224572" w:rsidRDefault="00224572" w:rsidP="00224572">
      <w:r w:rsidRPr="00680C98">
        <w:rPr>
          <w:b/>
        </w:rPr>
        <w:t>Subject:</w:t>
      </w:r>
      <w:r>
        <w:t xml:space="preserve"> </w:t>
      </w:r>
      <w:r w:rsidRPr="00224572">
        <w:t>Error log for SEED to Salesforce Mule process</w:t>
      </w:r>
    </w:p>
    <w:p w14:paraId="0122A9E1" w14:textId="7AFD6739" w:rsidR="00224572" w:rsidRPr="00680C98" w:rsidRDefault="00224572" w:rsidP="00224572">
      <w:pPr>
        <w:rPr>
          <w:b/>
        </w:rPr>
      </w:pPr>
      <w:r w:rsidRPr="00680C98">
        <w:rPr>
          <w:b/>
        </w:rPr>
        <w:t>Email Body:</w:t>
      </w:r>
    </w:p>
    <w:p w14:paraId="66A1B917" w14:textId="77777777" w:rsidR="00224572" w:rsidRPr="006069E5" w:rsidRDefault="00224572" w:rsidP="00224572">
      <w:pPr>
        <w:pStyle w:val="HTMLPreformatted"/>
        <w:rPr>
          <w:rFonts w:ascii="Arial" w:eastAsia="Calibri" w:hAnsi="Arial" w:cs="Times New Roman"/>
          <w:color w:val="595959" w:themeColor="text1" w:themeTint="A6"/>
          <w:szCs w:val="22"/>
        </w:rPr>
      </w:pPr>
      <w:r w:rsidRPr="006069E5">
        <w:rPr>
          <w:rFonts w:ascii="Arial" w:eastAsia="Calibri" w:hAnsi="Arial" w:cs="Times New Roman"/>
          <w:color w:val="595959" w:themeColor="text1" w:themeTint="A6"/>
          <w:szCs w:val="22"/>
        </w:rPr>
        <w:t>[Error1]  SEED property: 989 Market Street, SEED Id: 512997. Neither 'Complied' or 'Violation - Insufficient Data' labels have been applied to this property so no action will be taken.</w:t>
      </w:r>
    </w:p>
    <w:p w14:paraId="654686AA" w14:textId="77777777" w:rsidR="00224572" w:rsidRPr="006069E5" w:rsidRDefault="00224572" w:rsidP="00224572">
      <w:pPr>
        <w:pStyle w:val="HTMLPreformatted"/>
        <w:rPr>
          <w:rFonts w:ascii="Arial" w:eastAsia="Calibri" w:hAnsi="Arial" w:cs="Times New Roman"/>
          <w:color w:val="595959" w:themeColor="text1" w:themeTint="A6"/>
          <w:szCs w:val="22"/>
        </w:rPr>
      </w:pPr>
    </w:p>
    <w:p w14:paraId="5DA90365" w14:textId="77777777" w:rsidR="00224572" w:rsidRPr="006069E5" w:rsidRDefault="00224572" w:rsidP="00224572">
      <w:pPr>
        <w:pStyle w:val="HTMLPreformatted"/>
        <w:rPr>
          <w:rFonts w:ascii="Arial" w:eastAsia="Calibri" w:hAnsi="Arial" w:cs="Times New Roman"/>
          <w:color w:val="595959" w:themeColor="text1" w:themeTint="A6"/>
          <w:szCs w:val="22"/>
        </w:rPr>
      </w:pPr>
      <w:r w:rsidRPr="006069E5">
        <w:rPr>
          <w:rFonts w:ascii="Arial" w:eastAsia="Calibri" w:hAnsi="Arial" w:cs="Times New Roman"/>
          <w:color w:val="595959" w:themeColor="text1" w:themeTint="A6"/>
          <w:szCs w:val="22"/>
        </w:rPr>
        <w:t>[Error1]  SEED property: 201-209 Post Street, SEED Id: 512999. Neither 'Complied' or 'Violation - Insufficient Data' labels have been applied to this property so no action will be taken.</w:t>
      </w:r>
    </w:p>
    <w:p w14:paraId="37F41927" w14:textId="77777777" w:rsidR="00224572" w:rsidRPr="006069E5" w:rsidRDefault="00224572" w:rsidP="00224572">
      <w:pPr>
        <w:pStyle w:val="HTMLPreformatted"/>
        <w:rPr>
          <w:rFonts w:ascii="Arial" w:eastAsia="Calibri" w:hAnsi="Arial" w:cs="Times New Roman"/>
          <w:color w:val="595959" w:themeColor="text1" w:themeTint="A6"/>
          <w:szCs w:val="22"/>
        </w:rPr>
      </w:pPr>
    </w:p>
    <w:p w14:paraId="2A75B061" w14:textId="77777777" w:rsidR="00224572" w:rsidRPr="006069E5" w:rsidRDefault="00224572" w:rsidP="00224572">
      <w:pPr>
        <w:pStyle w:val="HTMLPreformatted"/>
        <w:rPr>
          <w:rFonts w:ascii="Arial" w:eastAsia="Calibri" w:hAnsi="Arial" w:cs="Times New Roman"/>
          <w:color w:val="595959" w:themeColor="text1" w:themeTint="A6"/>
          <w:szCs w:val="22"/>
        </w:rPr>
      </w:pPr>
      <w:r w:rsidRPr="006069E5">
        <w:rPr>
          <w:rFonts w:ascii="Arial" w:eastAsia="Calibri" w:hAnsi="Arial" w:cs="Times New Roman"/>
          <w:color w:val="595959" w:themeColor="text1" w:themeTint="A6"/>
          <w:szCs w:val="22"/>
        </w:rPr>
        <w:t>[Error2] SEED property: 1059 Market, SEED property ID: 520578 'Benchmark Salesforce ID' field is missing, there is no Salesforce object destination so no action will be taken</w:t>
      </w:r>
    </w:p>
    <w:p w14:paraId="7FFC5074" w14:textId="77777777" w:rsidR="00224572" w:rsidRPr="006069E5" w:rsidRDefault="00224572" w:rsidP="00224572">
      <w:pPr>
        <w:pStyle w:val="HTMLPreformatted"/>
        <w:rPr>
          <w:rFonts w:ascii="Arial" w:eastAsia="Calibri" w:hAnsi="Arial" w:cs="Times New Roman"/>
          <w:color w:val="595959" w:themeColor="text1" w:themeTint="A6"/>
          <w:szCs w:val="22"/>
        </w:rPr>
      </w:pPr>
    </w:p>
    <w:p w14:paraId="0DA75C78" w14:textId="77777777" w:rsidR="00224572" w:rsidRPr="006069E5" w:rsidRDefault="00224572" w:rsidP="00224572">
      <w:pPr>
        <w:pStyle w:val="HTMLPreformatted"/>
        <w:rPr>
          <w:rFonts w:ascii="Arial" w:eastAsia="Calibri" w:hAnsi="Arial" w:cs="Times New Roman"/>
          <w:color w:val="595959" w:themeColor="text1" w:themeTint="A6"/>
          <w:szCs w:val="22"/>
        </w:rPr>
      </w:pPr>
      <w:r w:rsidRPr="006069E5">
        <w:rPr>
          <w:rFonts w:ascii="Arial" w:eastAsia="Calibri" w:hAnsi="Arial" w:cs="Times New Roman"/>
          <w:color w:val="595959" w:themeColor="text1" w:themeTint="A6"/>
          <w:szCs w:val="22"/>
        </w:rPr>
        <w:t>[Error2] SEED property: DPR Construction, SEED property ID: 530455 'Benchmark Salesforce ID' field is missing, there is no Salesforce object destination so no action will be taken</w:t>
      </w:r>
    </w:p>
    <w:p w14:paraId="6893117A" w14:textId="77777777" w:rsidR="00224572" w:rsidRPr="006069E5" w:rsidRDefault="00224572" w:rsidP="00224572">
      <w:pPr>
        <w:pStyle w:val="HTMLPreformatted"/>
        <w:rPr>
          <w:rFonts w:ascii="Arial" w:eastAsia="Calibri" w:hAnsi="Arial" w:cs="Times New Roman"/>
          <w:color w:val="595959" w:themeColor="text1" w:themeTint="A6"/>
          <w:szCs w:val="22"/>
        </w:rPr>
      </w:pPr>
    </w:p>
    <w:p w14:paraId="6D1263C3" w14:textId="77777777" w:rsidR="00224572" w:rsidRPr="006069E5" w:rsidRDefault="00224572" w:rsidP="00224572">
      <w:pPr>
        <w:pStyle w:val="HTMLPreformatted"/>
        <w:rPr>
          <w:rFonts w:ascii="Arial" w:eastAsia="Calibri" w:hAnsi="Arial" w:cs="Times New Roman"/>
          <w:color w:val="595959" w:themeColor="text1" w:themeTint="A6"/>
          <w:szCs w:val="22"/>
        </w:rPr>
      </w:pPr>
      <w:r w:rsidRPr="006069E5">
        <w:rPr>
          <w:rFonts w:ascii="Arial" w:eastAsia="Calibri" w:hAnsi="Arial" w:cs="Times New Roman"/>
          <w:color w:val="595959" w:themeColor="text1" w:themeTint="A6"/>
          <w:szCs w:val="22"/>
        </w:rPr>
        <w:t>[Error2] SEED property: 3040 Larkin St. (&amp; 3036 Larkin; 789,799 Beach), SEED property ID: 686214 'Benchmark Salesforce ID' field is missing, there is no Salesforce object destination so no action will be taken</w:t>
      </w:r>
    </w:p>
    <w:p w14:paraId="758A2600" w14:textId="77777777" w:rsidR="00224572" w:rsidRPr="006069E5" w:rsidRDefault="00224572" w:rsidP="00224572">
      <w:pPr>
        <w:pStyle w:val="HTMLPreformatted"/>
        <w:rPr>
          <w:rFonts w:ascii="Arial" w:eastAsia="Calibri" w:hAnsi="Arial" w:cs="Times New Roman"/>
          <w:color w:val="595959" w:themeColor="text1" w:themeTint="A6"/>
          <w:szCs w:val="22"/>
        </w:rPr>
      </w:pPr>
    </w:p>
    <w:p w14:paraId="68D11267" w14:textId="5A409554" w:rsidR="00224572" w:rsidRDefault="00224572" w:rsidP="00224572">
      <w:pPr>
        <w:pStyle w:val="HTMLPreformatted"/>
        <w:rPr>
          <w:rFonts w:ascii="Arial" w:eastAsia="Calibri" w:hAnsi="Arial" w:cs="Times New Roman"/>
          <w:color w:val="595959" w:themeColor="text1" w:themeTint="A6"/>
          <w:szCs w:val="22"/>
        </w:rPr>
      </w:pPr>
      <w:r w:rsidRPr="006069E5">
        <w:rPr>
          <w:rFonts w:ascii="Arial" w:eastAsia="Calibri" w:hAnsi="Arial" w:cs="Times New Roman"/>
          <w:color w:val="595959" w:themeColor="text1" w:themeTint="A6"/>
          <w:szCs w:val="22"/>
        </w:rPr>
        <w:t>[Error3] For SEED property: 155 Montgomery, SEED Id: 706389 Salesforce returned the following message='Record ID: id value of incorrect type: Test1'</w:t>
      </w:r>
    </w:p>
    <w:p w14:paraId="073B19B5" w14:textId="1889C05B" w:rsidR="00224572" w:rsidRPr="00680C98" w:rsidRDefault="00FA3F37" w:rsidP="00680C98">
      <w:pPr>
        <w:pStyle w:val="NormalWeb"/>
        <w:rPr>
          <w:rFonts w:ascii="Arial" w:eastAsia="Calibri" w:hAnsi="Arial"/>
          <w:color w:val="595959" w:themeColor="text1" w:themeTint="A6"/>
          <w:sz w:val="20"/>
          <w:szCs w:val="22"/>
        </w:rPr>
      </w:pPr>
      <w:r w:rsidRPr="00FA3F37">
        <w:rPr>
          <w:rFonts w:ascii="Arial" w:eastAsia="Calibri" w:hAnsi="Arial"/>
          <w:color w:val="595959" w:themeColor="text1" w:themeTint="A6"/>
          <w:sz w:val="20"/>
          <w:szCs w:val="22"/>
        </w:rPr>
        <w:t>[Info1] There was an error: MuleEvent: 0-debb2522-e8ed-11e8-a4db-00059a3c7a00, stop processing=false, polling://-1912630717with the following details: org.codehaus.groovy.runtime.typehandling.GroovyCastException: Cannot cast object ‘2018-11-06 12:05:58.000’ with class ‘java.lang.String’ to class ‘java.util.Date’</w:t>
      </w:r>
    </w:p>
    <w:p w14:paraId="5413D5B8" w14:textId="2BD9E6D3" w:rsidR="00174630" w:rsidRPr="00174630" w:rsidRDefault="00174630" w:rsidP="00174630">
      <w:pPr>
        <w:pStyle w:val="Heading2"/>
      </w:pPr>
      <w:r w:rsidRPr="00174630">
        <w:t>4: Reference</w:t>
      </w:r>
      <w:r>
        <w:t>s</w:t>
      </w:r>
    </w:p>
    <w:p w14:paraId="35CFA69F" w14:textId="3AD4C1C1" w:rsidR="002E2BDA" w:rsidRDefault="005D4DDE" w:rsidP="006069E5">
      <w:r>
        <w:t xml:space="preserve">The OpenEfficiency Initiative (OEI) </w:t>
      </w:r>
      <w:r w:rsidR="002E2BDA">
        <w:t>was funded by the Department of Energy</w:t>
      </w:r>
      <w:r w:rsidR="00680C98">
        <w:t xml:space="preserve"> to</w:t>
      </w:r>
      <w:r w:rsidR="002E2BDA">
        <w:t xml:space="preserve"> </w:t>
      </w:r>
      <w:r>
        <w:t>expand the deployment of Federal tools and reference standards into whole building commercial efficiency programs. OEI is developing an open source data exchange platform which is being informed and motivated by pilots.</w:t>
      </w:r>
      <w:r w:rsidR="002E2BDA">
        <w:t xml:space="preserve"> </w:t>
      </w:r>
    </w:p>
    <w:p w14:paraId="3EC36E83" w14:textId="4C1861D1" w:rsidR="00636D1A" w:rsidRDefault="002E2BDA" w:rsidP="00636D1A">
      <w:r>
        <w:t xml:space="preserve">Find documentation about OEI at the OEI Github site: </w:t>
      </w:r>
      <w:hyperlink r:id="rId11" w:history="1">
        <w:r w:rsidR="00636D1A" w:rsidRPr="00726BA7">
          <w:rPr>
            <w:rStyle w:val="Hyperlink"/>
          </w:rPr>
          <w:t>https://github.com/aqwolfe/OEI</w:t>
        </w:r>
      </w:hyperlink>
    </w:p>
    <w:p w14:paraId="5E6D6BD6" w14:textId="37F07900" w:rsidR="00636D1A" w:rsidRDefault="00636D1A" w:rsidP="00636D1A">
      <w:r>
        <w:t xml:space="preserve">Relevant documentation in the OEI github site </w:t>
      </w:r>
      <w:commentRangeStart w:id="6"/>
      <w:r>
        <w:t xml:space="preserve">includes: </w:t>
      </w:r>
      <w:commentRangeEnd w:id="6"/>
      <w:r>
        <w:rPr>
          <w:rStyle w:val="CommentReference"/>
        </w:rPr>
        <w:commentReference w:id="6"/>
      </w:r>
    </w:p>
    <w:p w14:paraId="116E9416" w14:textId="78D6C9CF" w:rsidR="00636D1A" w:rsidRDefault="006069E5" w:rsidP="00636D1A">
      <w:pPr>
        <w:pStyle w:val="ListParagraph"/>
        <w:numPr>
          <w:ilvl w:val="0"/>
          <w:numId w:val="30"/>
        </w:numPr>
      </w:pPr>
      <w:r>
        <w:t>[</w:t>
      </w:r>
      <w:r w:rsidR="00224572">
        <w:t xml:space="preserve">1] </w:t>
      </w:r>
      <w:r w:rsidR="00636D1A">
        <w:t>OEI Package</w:t>
      </w:r>
    </w:p>
    <w:p w14:paraId="074E1E37" w14:textId="59002283" w:rsidR="00224572" w:rsidRDefault="00636D1A" w:rsidP="00636D1A">
      <w:pPr>
        <w:pStyle w:val="ListParagraph"/>
        <w:numPr>
          <w:ilvl w:val="0"/>
          <w:numId w:val="30"/>
        </w:numPr>
      </w:pPr>
      <w:r>
        <w:t xml:space="preserve">[2] </w:t>
      </w:r>
      <w:r w:rsidR="00224572">
        <w:t>OEI Benchmark Implementation Guide</w:t>
      </w:r>
      <w:bookmarkStart w:id="7" w:name="_GoBack"/>
      <w:bookmarkEnd w:id="7"/>
    </w:p>
    <w:p w14:paraId="1AE9DBB2" w14:textId="0823CBC1" w:rsidR="00224572" w:rsidRDefault="00224572" w:rsidP="00224572">
      <w:pPr>
        <w:pStyle w:val="ListParagraph"/>
        <w:numPr>
          <w:ilvl w:val="0"/>
          <w:numId w:val="30"/>
        </w:numPr>
        <w:spacing w:after="160" w:line="259" w:lineRule="auto"/>
        <w:contextualSpacing/>
      </w:pPr>
      <w:r>
        <w:t>[</w:t>
      </w:r>
      <w:r w:rsidR="00636D1A">
        <w:t>3</w:t>
      </w:r>
      <w:r>
        <w:t>] OEI Data Model</w:t>
      </w:r>
    </w:p>
    <w:p w14:paraId="6CC54D72" w14:textId="77777777" w:rsidR="00174630" w:rsidRDefault="00174630" w:rsidP="00174630">
      <w:pPr>
        <w:spacing w:after="160" w:line="259" w:lineRule="auto"/>
        <w:contextualSpacing/>
      </w:pPr>
    </w:p>
    <w:p w14:paraId="333FA6A9" w14:textId="77777777" w:rsidR="00174630" w:rsidRDefault="00174630" w:rsidP="00AC4D15">
      <w:pPr>
        <w:rPr>
          <w:rStyle w:val="Heading2Char"/>
        </w:rPr>
      </w:pPr>
    </w:p>
    <w:p w14:paraId="7859EC8A" w14:textId="559B51D0" w:rsidR="00FD4906" w:rsidRPr="001A5F2A" w:rsidRDefault="00FD4906" w:rsidP="001A5F2A"/>
    <w:sectPr w:rsidR="00FD4906" w:rsidRPr="001A5F2A" w:rsidSect="00B319FE">
      <w:head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driane Wolfe" w:date="2018-11-15T15:45:00Z" w:initials="AW">
    <w:p w14:paraId="2035F3D1" w14:textId="1D156D23" w:rsidR="006069E5" w:rsidRDefault="006069E5">
      <w:pPr>
        <w:pStyle w:val="CommentText"/>
      </w:pPr>
      <w:r>
        <w:rPr>
          <w:rStyle w:val="CommentReference"/>
        </w:rPr>
        <w:annotationRef/>
      </w:r>
      <w:r w:rsidR="00636D1A">
        <w:t>This will get updated based on what we end up deploying.</w:t>
      </w:r>
    </w:p>
  </w:comment>
  <w:comment w:id="6" w:author="Adriane Wolfe" w:date="2018-11-15T17:40:00Z" w:initials="AW">
    <w:p w14:paraId="604C71D8" w14:textId="0A8F49BB" w:rsidR="00636D1A" w:rsidRDefault="00636D1A">
      <w:pPr>
        <w:pStyle w:val="CommentText"/>
      </w:pPr>
      <w:r>
        <w:rPr>
          <w:rStyle w:val="CommentReference"/>
        </w:rPr>
        <w:annotationRef/>
      </w:r>
      <w:r>
        <w:t>Add links once these resources are posted to github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35F3D1" w15:done="0"/>
  <w15:commentEx w15:paraId="604C71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35F3D1" w16cid:durableId="1F98132A"/>
  <w16cid:commentId w16cid:paraId="604C71D8" w16cid:durableId="1F982E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F4EDF" w14:textId="77777777" w:rsidR="000B66D6" w:rsidRDefault="000B66D6" w:rsidP="000078DA">
      <w:pPr>
        <w:spacing w:after="0"/>
      </w:pPr>
      <w:r>
        <w:separator/>
      </w:r>
    </w:p>
  </w:endnote>
  <w:endnote w:type="continuationSeparator" w:id="0">
    <w:p w14:paraId="428B4EAE" w14:textId="77777777" w:rsidR="000B66D6" w:rsidRDefault="000B66D6" w:rsidP="000078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swiss"/>
    <w:pitch w:val="variable"/>
    <w:sig w:usb0="E00002FF"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A81C9" w14:textId="77777777" w:rsidR="000B66D6" w:rsidRDefault="000B66D6" w:rsidP="000078DA">
      <w:pPr>
        <w:spacing w:after="0"/>
      </w:pPr>
      <w:r>
        <w:separator/>
      </w:r>
    </w:p>
  </w:footnote>
  <w:footnote w:type="continuationSeparator" w:id="0">
    <w:p w14:paraId="31BF7C80" w14:textId="77777777" w:rsidR="000B66D6" w:rsidRDefault="000B66D6" w:rsidP="000078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8021C" w14:textId="77777777" w:rsidR="003B0AE7" w:rsidRDefault="003B0AE7" w:rsidP="00E92B78">
    <w:pPr>
      <w:pStyle w:val="HeaderFooter"/>
      <w:jc w:val="right"/>
    </w:pPr>
    <w:r w:rsidRPr="00B123C2">
      <w:rPr>
        <w:noProof/>
      </w:rPr>
      <w:drawing>
        <wp:anchor distT="0" distB="0" distL="114300" distR="114300" simplePos="0" relativeHeight="251669504" behindDoc="1" locked="0" layoutInCell="1" allowOverlap="1" wp14:anchorId="3F7E8915" wp14:editId="745DB3E8">
          <wp:simplePos x="0" y="0"/>
          <wp:positionH relativeFrom="page">
            <wp:posOffset>-3862</wp:posOffset>
          </wp:positionH>
          <wp:positionV relativeFrom="page">
            <wp:posOffset>0</wp:posOffset>
          </wp:positionV>
          <wp:extent cx="3295111" cy="2286000"/>
          <wp:effectExtent l="25400" t="0" r="0" b="0"/>
          <wp:wrapNone/>
          <wp:docPr id="29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297497" cy="2287656"/>
                  </a:xfrm>
                  <a:prstGeom prst="rect">
                    <a:avLst/>
                  </a:prstGeom>
                  <a:noFill/>
                  <a:ln w="9525">
                    <a:noFill/>
                    <a:miter lim="800000"/>
                    <a:headEnd/>
                    <a:tailEnd/>
                  </a:ln>
                </pic:spPr>
              </pic:pic>
            </a:graphicData>
          </a:graphic>
        </wp:anchor>
      </w:drawing>
    </w:r>
    <w:r>
      <w:tab/>
      <w:t xml:space="preserve">Performance Systems Development   </w:t>
    </w:r>
    <w:r>
      <w:rPr>
        <w:color w:val="2392CF"/>
      </w:rPr>
      <w:t>|</w:t>
    </w:r>
    <w:r>
      <w:t xml:space="preserve">   </w:t>
    </w:r>
    <w:r w:rsidR="00312660">
      <w:fldChar w:fldCharType="begin"/>
    </w:r>
    <w:r>
      <w:instrText xml:space="preserve"> PAGE </w:instrText>
    </w:r>
    <w:r w:rsidR="00312660">
      <w:fldChar w:fldCharType="separate"/>
    </w:r>
    <w:r w:rsidR="00411E65">
      <w:rPr>
        <w:noProof/>
      </w:rPr>
      <w:t>1</w:t>
    </w:r>
    <w:r w:rsidR="00312660">
      <w:rPr>
        <w:noProof/>
      </w:rPr>
      <w:fldChar w:fldCharType="end"/>
    </w:r>
  </w:p>
  <w:p w14:paraId="39F5FA50" w14:textId="77777777" w:rsidR="003B0AE7" w:rsidRDefault="003B0AE7">
    <w:pPr>
      <w:pStyle w:val="Header"/>
    </w:pPr>
    <w:r>
      <w:rPr>
        <w:noProof/>
      </w:rPr>
      <w:drawing>
        <wp:anchor distT="0" distB="0" distL="114300" distR="114300" simplePos="0" relativeHeight="251668480" behindDoc="1" locked="0" layoutInCell="1" allowOverlap="1" wp14:anchorId="49CBBDD9" wp14:editId="283EFD55">
          <wp:simplePos x="0" y="0"/>
          <wp:positionH relativeFrom="page">
            <wp:posOffset>-12065</wp:posOffset>
          </wp:positionH>
          <wp:positionV relativeFrom="page">
            <wp:posOffset>0</wp:posOffset>
          </wp:positionV>
          <wp:extent cx="3290570" cy="2290445"/>
          <wp:effectExtent l="0" t="0" r="0" b="0"/>
          <wp:wrapNone/>
          <wp:docPr id="299"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0570" cy="229044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8EAE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83CCF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B906D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D221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A8401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FA855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2CB0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9E58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5AFF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CC0E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921EB"/>
    <w:multiLevelType w:val="hybridMultilevel"/>
    <w:tmpl w:val="9F2E38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362837"/>
    <w:multiLevelType w:val="hybridMultilevel"/>
    <w:tmpl w:val="E2D0E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8623FE"/>
    <w:multiLevelType w:val="hybridMultilevel"/>
    <w:tmpl w:val="64DE2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2E3F44"/>
    <w:multiLevelType w:val="hybridMultilevel"/>
    <w:tmpl w:val="B1AEE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B5539B"/>
    <w:multiLevelType w:val="hybridMultilevel"/>
    <w:tmpl w:val="5692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DC270B"/>
    <w:multiLevelType w:val="hybridMultilevel"/>
    <w:tmpl w:val="2B76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F326D6"/>
    <w:multiLevelType w:val="hybridMultilevel"/>
    <w:tmpl w:val="EF10C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BB7ECB"/>
    <w:multiLevelType w:val="hybridMultilevel"/>
    <w:tmpl w:val="15663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875AB7"/>
    <w:multiLevelType w:val="hybridMultilevel"/>
    <w:tmpl w:val="D700A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A761B0"/>
    <w:multiLevelType w:val="hybridMultilevel"/>
    <w:tmpl w:val="D6E00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304562"/>
    <w:multiLevelType w:val="hybridMultilevel"/>
    <w:tmpl w:val="00E241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17036AB"/>
    <w:multiLevelType w:val="hybridMultilevel"/>
    <w:tmpl w:val="36105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AF3702"/>
    <w:multiLevelType w:val="hybridMultilevel"/>
    <w:tmpl w:val="1E2827C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15:restartNumberingAfterBreak="0">
    <w:nsid w:val="50A62791"/>
    <w:multiLevelType w:val="hybridMultilevel"/>
    <w:tmpl w:val="42A8A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B6312D"/>
    <w:multiLevelType w:val="hybridMultilevel"/>
    <w:tmpl w:val="C1C2A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63548"/>
    <w:multiLevelType w:val="hybridMultilevel"/>
    <w:tmpl w:val="863A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4F6F8E"/>
    <w:multiLevelType w:val="hybridMultilevel"/>
    <w:tmpl w:val="C584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3535B0"/>
    <w:multiLevelType w:val="multilevel"/>
    <w:tmpl w:val="D2FCA0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001344B"/>
    <w:multiLevelType w:val="hybridMultilevel"/>
    <w:tmpl w:val="85745B9C"/>
    <w:lvl w:ilvl="0" w:tplc="E8B62E96">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15:restartNumberingAfterBreak="0">
    <w:nsid w:val="7DCA0BB3"/>
    <w:multiLevelType w:val="hybridMultilevel"/>
    <w:tmpl w:val="1D54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775003"/>
    <w:multiLevelType w:val="hybridMultilevel"/>
    <w:tmpl w:val="4872A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3"/>
  </w:num>
  <w:num w:numId="4">
    <w:abstractNumId w:val="2"/>
  </w:num>
  <w:num w:numId="5">
    <w:abstractNumId w:val="1"/>
  </w:num>
  <w:num w:numId="6">
    <w:abstractNumId w:val="0"/>
  </w:num>
  <w:num w:numId="7">
    <w:abstractNumId w:val="5"/>
  </w:num>
  <w:num w:numId="8">
    <w:abstractNumId w:val="6"/>
  </w:num>
  <w:num w:numId="9">
    <w:abstractNumId w:val="7"/>
  </w:num>
  <w:num w:numId="10">
    <w:abstractNumId w:val="9"/>
  </w:num>
  <w:num w:numId="11">
    <w:abstractNumId w:val="28"/>
  </w:num>
  <w:num w:numId="12">
    <w:abstractNumId w:val="20"/>
  </w:num>
  <w:num w:numId="13">
    <w:abstractNumId w:val="22"/>
  </w:num>
  <w:num w:numId="14">
    <w:abstractNumId w:val="17"/>
  </w:num>
  <w:num w:numId="15">
    <w:abstractNumId w:val="13"/>
  </w:num>
  <w:num w:numId="16">
    <w:abstractNumId w:val="29"/>
  </w:num>
  <w:num w:numId="17">
    <w:abstractNumId w:val="12"/>
  </w:num>
  <w:num w:numId="18">
    <w:abstractNumId w:val="30"/>
  </w:num>
  <w:num w:numId="19">
    <w:abstractNumId w:val="14"/>
  </w:num>
  <w:num w:numId="20">
    <w:abstractNumId w:val="19"/>
  </w:num>
  <w:num w:numId="21">
    <w:abstractNumId w:val="18"/>
  </w:num>
  <w:num w:numId="22">
    <w:abstractNumId w:val="11"/>
  </w:num>
  <w:num w:numId="23">
    <w:abstractNumId w:val="21"/>
  </w:num>
  <w:num w:numId="24">
    <w:abstractNumId w:val="10"/>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6"/>
  </w:num>
  <w:num w:numId="28">
    <w:abstractNumId w:val="25"/>
  </w:num>
  <w:num w:numId="29">
    <w:abstractNumId w:val="23"/>
  </w:num>
  <w:num w:numId="30">
    <w:abstractNumId w:val="16"/>
  </w:num>
  <w:num w:numId="31">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 Andrulis">
    <w15:presenceInfo w15:providerId="AD" w15:userId="S::randrulis@psdconsulting.com::1b5f3551-e8ef-401a-a634-6a71060cb3cf"/>
  </w15:person>
  <w15:person w15:author="Adriane Wolfe">
    <w15:presenceInfo w15:providerId="AD" w15:userId="S-1-5-21-2344757599-3762138379-2158650996-13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8DA"/>
    <w:rsid w:val="000078DA"/>
    <w:rsid w:val="000215E1"/>
    <w:rsid w:val="00035216"/>
    <w:rsid w:val="00054127"/>
    <w:rsid w:val="00066985"/>
    <w:rsid w:val="0008049B"/>
    <w:rsid w:val="00083665"/>
    <w:rsid w:val="000A6B6B"/>
    <w:rsid w:val="000B0337"/>
    <w:rsid w:val="000B66D6"/>
    <w:rsid w:val="000D7CC0"/>
    <w:rsid w:val="00123B8E"/>
    <w:rsid w:val="00123F57"/>
    <w:rsid w:val="001332DF"/>
    <w:rsid w:val="001373A2"/>
    <w:rsid w:val="00144545"/>
    <w:rsid w:val="001529D6"/>
    <w:rsid w:val="00171B82"/>
    <w:rsid w:val="00174630"/>
    <w:rsid w:val="001A5F2A"/>
    <w:rsid w:val="001D745B"/>
    <w:rsid w:val="001E0C42"/>
    <w:rsid w:val="001F0825"/>
    <w:rsid w:val="0021072A"/>
    <w:rsid w:val="00214583"/>
    <w:rsid w:val="00224572"/>
    <w:rsid w:val="00232CEE"/>
    <w:rsid w:val="00252915"/>
    <w:rsid w:val="0026237D"/>
    <w:rsid w:val="00271C67"/>
    <w:rsid w:val="002860F7"/>
    <w:rsid w:val="00292D9A"/>
    <w:rsid w:val="00294955"/>
    <w:rsid w:val="002A76E6"/>
    <w:rsid w:val="002B7570"/>
    <w:rsid w:val="002C794A"/>
    <w:rsid w:val="002E2BDA"/>
    <w:rsid w:val="00307C47"/>
    <w:rsid w:val="00312660"/>
    <w:rsid w:val="0034328D"/>
    <w:rsid w:val="003547BB"/>
    <w:rsid w:val="00386484"/>
    <w:rsid w:val="00387247"/>
    <w:rsid w:val="003B0305"/>
    <w:rsid w:val="003B0AE7"/>
    <w:rsid w:val="003C780A"/>
    <w:rsid w:val="00411E65"/>
    <w:rsid w:val="00420F02"/>
    <w:rsid w:val="00432ABA"/>
    <w:rsid w:val="0044348F"/>
    <w:rsid w:val="00443B67"/>
    <w:rsid w:val="004A68DF"/>
    <w:rsid w:val="004A6D32"/>
    <w:rsid w:val="004C1AF6"/>
    <w:rsid w:val="004C5111"/>
    <w:rsid w:val="004D5B8B"/>
    <w:rsid w:val="004E2902"/>
    <w:rsid w:val="004E5AA6"/>
    <w:rsid w:val="005106B8"/>
    <w:rsid w:val="00555C49"/>
    <w:rsid w:val="00562C44"/>
    <w:rsid w:val="00574A16"/>
    <w:rsid w:val="0058775F"/>
    <w:rsid w:val="00592FAF"/>
    <w:rsid w:val="00594E95"/>
    <w:rsid w:val="00596F05"/>
    <w:rsid w:val="00597758"/>
    <w:rsid w:val="005D4DDE"/>
    <w:rsid w:val="005F4029"/>
    <w:rsid w:val="005F5D0D"/>
    <w:rsid w:val="006069E5"/>
    <w:rsid w:val="00636D1A"/>
    <w:rsid w:val="00643F3D"/>
    <w:rsid w:val="00677099"/>
    <w:rsid w:val="00680C98"/>
    <w:rsid w:val="0069443A"/>
    <w:rsid w:val="006A7035"/>
    <w:rsid w:val="006C1ED0"/>
    <w:rsid w:val="006E376B"/>
    <w:rsid w:val="006F472B"/>
    <w:rsid w:val="006F6996"/>
    <w:rsid w:val="0070724A"/>
    <w:rsid w:val="0071059B"/>
    <w:rsid w:val="007252C6"/>
    <w:rsid w:val="00742CCA"/>
    <w:rsid w:val="00754216"/>
    <w:rsid w:val="0077511A"/>
    <w:rsid w:val="0077754C"/>
    <w:rsid w:val="00787391"/>
    <w:rsid w:val="007A3B1B"/>
    <w:rsid w:val="007C40AD"/>
    <w:rsid w:val="007D5EA7"/>
    <w:rsid w:val="007F5137"/>
    <w:rsid w:val="00812E3C"/>
    <w:rsid w:val="00843CA9"/>
    <w:rsid w:val="00872862"/>
    <w:rsid w:val="00884E5F"/>
    <w:rsid w:val="008903B5"/>
    <w:rsid w:val="00897679"/>
    <w:rsid w:val="008A08D4"/>
    <w:rsid w:val="008A1283"/>
    <w:rsid w:val="00903F15"/>
    <w:rsid w:val="00914ABE"/>
    <w:rsid w:val="009440D9"/>
    <w:rsid w:val="00951668"/>
    <w:rsid w:val="009817A8"/>
    <w:rsid w:val="009B5CF8"/>
    <w:rsid w:val="009D3A7D"/>
    <w:rsid w:val="009D48F6"/>
    <w:rsid w:val="009F5CEE"/>
    <w:rsid w:val="00A00E35"/>
    <w:rsid w:val="00A07415"/>
    <w:rsid w:val="00A24D56"/>
    <w:rsid w:val="00A355D0"/>
    <w:rsid w:val="00A70BBD"/>
    <w:rsid w:val="00A86900"/>
    <w:rsid w:val="00AC4D15"/>
    <w:rsid w:val="00AF4DDD"/>
    <w:rsid w:val="00B032B5"/>
    <w:rsid w:val="00B319FE"/>
    <w:rsid w:val="00B6299E"/>
    <w:rsid w:val="00B6369C"/>
    <w:rsid w:val="00B669AA"/>
    <w:rsid w:val="00B70258"/>
    <w:rsid w:val="00B95372"/>
    <w:rsid w:val="00BC0E00"/>
    <w:rsid w:val="00C14C95"/>
    <w:rsid w:val="00C21879"/>
    <w:rsid w:val="00C24FBB"/>
    <w:rsid w:val="00C86E0B"/>
    <w:rsid w:val="00C933A0"/>
    <w:rsid w:val="00CC7D60"/>
    <w:rsid w:val="00CE354B"/>
    <w:rsid w:val="00CE355E"/>
    <w:rsid w:val="00CE4CE3"/>
    <w:rsid w:val="00D01168"/>
    <w:rsid w:val="00D32865"/>
    <w:rsid w:val="00D35A8D"/>
    <w:rsid w:val="00D516CD"/>
    <w:rsid w:val="00D57F62"/>
    <w:rsid w:val="00D87D50"/>
    <w:rsid w:val="00DD2D50"/>
    <w:rsid w:val="00DD562B"/>
    <w:rsid w:val="00DF6210"/>
    <w:rsid w:val="00E031BB"/>
    <w:rsid w:val="00E07DA8"/>
    <w:rsid w:val="00E53AD4"/>
    <w:rsid w:val="00E57E15"/>
    <w:rsid w:val="00E777EE"/>
    <w:rsid w:val="00E8491C"/>
    <w:rsid w:val="00E84CE3"/>
    <w:rsid w:val="00E91BFB"/>
    <w:rsid w:val="00E92B62"/>
    <w:rsid w:val="00E92B78"/>
    <w:rsid w:val="00E9343B"/>
    <w:rsid w:val="00EB7422"/>
    <w:rsid w:val="00F11535"/>
    <w:rsid w:val="00F2373E"/>
    <w:rsid w:val="00F277D8"/>
    <w:rsid w:val="00F6590A"/>
    <w:rsid w:val="00F66EA1"/>
    <w:rsid w:val="00F8116E"/>
    <w:rsid w:val="00F9109F"/>
    <w:rsid w:val="00FA3F37"/>
    <w:rsid w:val="00FA6204"/>
    <w:rsid w:val="00FD4906"/>
    <w:rsid w:val="00FD66F7"/>
    <w:rsid w:val="00FF7C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7F9CC"/>
  <w15:docId w15:val="{F8ABB70E-DCA9-496C-B0BE-9080E797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0" w:defSemiHidden="0" w:defUnhideWhenUsed="0" w:defQFormat="0" w:count="375">
    <w:lsdException w:name="heading 2" w:uiPriority="9" w:qFormat="1"/>
    <w:lsdException w:name="heading 3" w:uiPriority="9" w:qFormat="1"/>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2FAF"/>
    <w:pPr>
      <w:spacing w:after="200"/>
    </w:pPr>
    <w:rPr>
      <w:rFonts w:ascii="Arial" w:hAnsi="Arial"/>
      <w:color w:val="595959" w:themeColor="text1" w:themeTint="A6"/>
      <w:sz w:val="20"/>
    </w:rPr>
  </w:style>
  <w:style w:type="paragraph" w:styleId="Heading1">
    <w:name w:val="heading 1"/>
    <w:aliases w:val="Chapter Heading"/>
    <w:basedOn w:val="Normal"/>
    <w:next w:val="Normal"/>
    <w:link w:val="Heading1Char"/>
    <w:autoRedefine/>
    <w:uiPriority w:val="9"/>
    <w:qFormat/>
    <w:rsid w:val="00E91BFB"/>
    <w:pPr>
      <w:keepNext/>
      <w:keepLines/>
      <w:pBdr>
        <w:bottom w:val="single" w:sz="18" w:space="1" w:color="auto"/>
      </w:pBdr>
      <w:spacing w:after="240"/>
      <w:outlineLvl w:val="0"/>
    </w:pPr>
    <w:rPr>
      <w:rFonts w:cs="Arial"/>
      <w:b/>
      <w:color w:val="404040"/>
      <w:sz w:val="36"/>
      <w:szCs w:val="36"/>
    </w:rPr>
  </w:style>
  <w:style w:type="paragraph" w:styleId="Heading2">
    <w:name w:val="heading 2"/>
    <w:basedOn w:val="Heading1"/>
    <w:next w:val="Normal"/>
    <w:link w:val="Heading2Char"/>
    <w:uiPriority w:val="9"/>
    <w:qFormat/>
    <w:rsid w:val="00E91BFB"/>
    <w:pPr>
      <w:numPr>
        <w:ilvl w:val="1"/>
      </w:numPr>
      <w:pBdr>
        <w:bottom w:val="none" w:sz="0" w:space="0" w:color="auto"/>
      </w:pBdr>
      <w:spacing w:before="240" w:after="120"/>
      <w:outlineLvl w:val="1"/>
    </w:pPr>
    <w:rPr>
      <w:color w:val="0070AF"/>
      <w:sz w:val="32"/>
      <w:szCs w:val="28"/>
    </w:rPr>
  </w:style>
  <w:style w:type="paragraph" w:styleId="Heading3">
    <w:name w:val="heading 3"/>
    <w:basedOn w:val="Heading2"/>
    <w:next w:val="Normal"/>
    <w:link w:val="Heading3Char"/>
    <w:uiPriority w:val="9"/>
    <w:qFormat/>
    <w:rsid w:val="00E91BFB"/>
    <w:pPr>
      <w:numPr>
        <w:ilvl w:val="0"/>
      </w:numPr>
      <w:outlineLvl w:val="2"/>
    </w:pPr>
    <w:rPr>
      <w:color w:val="404040" w:themeColor="text1" w:themeTint="BF"/>
      <w:sz w:val="28"/>
      <w:szCs w:val="24"/>
    </w:rPr>
  </w:style>
  <w:style w:type="paragraph" w:styleId="Heading4">
    <w:name w:val="heading 4"/>
    <w:basedOn w:val="Normal"/>
    <w:next w:val="Normal"/>
    <w:link w:val="Heading4Char"/>
    <w:uiPriority w:val="9"/>
    <w:unhideWhenUsed/>
    <w:qFormat/>
    <w:rsid w:val="00E91BFB"/>
    <w:pPr>
      <w:keepNext/>
      <w:keepLines/>
      <w:spacing w:before="360" w:after="120"/>
      <w:outlineLvl w:val="3"/>
    </w:pPr>
    <w:rPr>
      <w:rFonts w:eastAsia="Times New Roman"/>
      <w:b/>
      <w:bCs/>
      <w:iCs/>
      <w:color w:val="007EB3"/>
      <w:sz w:val="24"/>
    </w:rPr>
  </w:style>
  <w:style w:type="paragraph" w:styleId="Heading5">
    <w:name w:val="heading 5"/>
    <w:basedOn w:val="Normal"/>
    <w:next w:val="Normal"/>
    <w:link w:val="Heading5Char"/>
    <w:uiPriority w:val="9"/>
    <w:unhideWhenUsed/>
    <w:qFormat/>
    <w:rsid w:val="00E91BFB"/>
    <w:pPr>
      <w:keepNext/>
      <w:keepLines/>
      <w:spacing w:before="200" w:after="120"/>
      <w:outlineLvl w:val="4"/>
    </w:pPr>
    <w:rPr>
      <w:rFonts w:eastAsia="Times New Roman"/>
      <w:b/>
      <w:color w:val="243F60"/>
      <w:sz w:val="22"/>
      <w:u w:val="single"/>
    </w:rPr>
  </w:style>
  <w:style w:type="paragraph" w:styleId="Heading6">
    <w:name w:val="heading 6"/>
    <w:basedOn w:val="Normal"/>
    <w:next w:val="Normal"/>
    <w:link w:val="Heading6Char"/>
    <w:uiPriority w:val="9"/>
    <w:unhideWhenUsed/>
    <w:qFormat/>
    <w:rsid w:val="000078DA"/>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0078DA"/>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0078DA"/>
    <w:pPr>
      <w:keepNext/>
      <w:keepLines/>
      <w:spacing w:before="200" w:after="0"/>
      <w:outlineLvl w:val="7"/>
    </w:pPr>
    <w:rPr>
      <w:rFonts w:ascii="Cambria" w:eastAsia="Times New Roman" w:hAnsi="Cambria"/>
      <w:color w:val="404040"/>
      <w:szCs w:val="20"/>
    </w:rPr>
  </w:style>
  <w:style w:type="paragraph" w:styleId="Heading9">
    <w:name w:val="heading 9"/>
    <w:basedOn w:val="Heading8"/>
    <w:next w:val="Normal"/>
    <w:link w:val="Heading9Char"/>
    <w:uiPriority w:val="99"/>
    <w:qFormat/>
    <w:rsid w:val="000078DA"/>
    <w:pPr>
      <w:keepNext w:val="0"/>
      <w:keepLines w:val="0"/>
      <w:spacing w:before="240"/>
      <w:outlineLvl w:val="8"/>
    </w:pPr>
    <w:rPr>
      <w:rFonts w:ascii="Times New Roman" w:eastAsia="Calibri" w:hAnsi="Times New Roman"/>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8DA"/>
    <w:pPr>
      <w:tabs>
        <w:tab w:val="center" w:pos="4680"/>
        <w:tab w:val="right" w:pos="9360"/>
      </w:tabs>
      <w:spacing w:after="0"/>
    </w:pPr>
  </w:style>
  <w:style w:type="character" w:customStyle="1" w:styleId="HeaderChar">
    <w:name w:val="Header Char"/>
    <w:basedOn w:val="DefaultParagraphFont"/>
    <w:link w:val="Header"/>
    <w:uiPriority w:val="99"/>
    <w:rsid w:val="000078DA"/>
  </w:style>
  <w:style w:type="paragraph" w:styleId="Footer">
    <w:name w:val="footer"/>
    <w:basedOn w:val="Normal"/>
    <w:link w:val="FooterChar"/>
    <w:uiPriority w:val="99"/>
    <w:unhideWhenUsed/>
    <w:rsid w:val="000078DA"/>
    <w:pPr>
      <w:tabs>
        <w:tab w:val="center" w:pos="4680"/>
        <w:tab w:val="right" w:pos="9360"/>
      </w:tabs>
      <w:spacing w:after="0"/>
    </w:pPr>
  </w:style>
  <w:style w:type="character" w:customStyle="1" w:styleId="FooterChar">
    <w:name w:val="Footer Char"/>
    <w:basedOn w:val="DefaultParagraphFont"/>
    <w:link w:val="Footer"/>
    <w:uiPriority w:val="99"/>
    <w:rsid w:val="000078DA"/>
  </w:style>
  <w:style w:type="paragraph" w:customStyle="1" w:styleId="tablespacing">
    <w:name w:val="table spacing"/>
    <w:basedOn w:val="Normal"/>
    <w:autoRedefine/>
    <w:uiPriority w:val="99"/>
    <w:qFormat/>
    <w:rsid w:val="000078DA"/>
    <w:pPr>
      <w:framePr w:hSpace="180" w:wrap="around" w:vAnchor="text" w:hAnchor="margin" w:y="7"/>
      <w:spacing w:after="80" w:line="720" w:lineRule="auto"/>
      <w:contextualSpacing/>
    </w:pPr>
    <w:rPr>
      <w:rFonts w:eastAsia="Times New Roman"/>
      <w:bCs/>
    </w:rPr>
  </w:style>
  <w:style w:type="character" w:customStyle="1" w:styleId="Heading1Char">
    <w:name w:val="Heading 1 Char"/>
    <w:aliases w:val="Chapter Heading Char"/>
    <w:basedOn w:val="DefaultParagraphFont"/>
    <w:link w:val="Heading1"/>
    <w:uiPriority w:val="9"/>
    <w:rsid w:val="00E91BFB"/>
    <w:rPr>
      <w:rFonts w:ascii="Arial" w:hAnsi="Arial" w:cs="Arial"/>
      <w:b/>
      <w:color w:val="404040"/>
      <w:sz w:val="36"/>
      <w:szCs w:val="36"/>
    </w:rPr>
  </w:style>
  <w:style w:type="character" w:customStyle="1" w:styleId="Heading2Char">
    <w:name w:val="Heading 2 Char"/>
    <w:basedOn w:val="DefaultParagraphFont"/>
    <w:link w:val="Heading2"/>
    <w:uiPriority w:val="9"/>
    <w:rsid w:val="00E91BFB"/>
    <w:rPr>
      <w:rFonts w:ascii="Arial" w:hAnsi="Arial" w:cs="Arial"/>
      <w:b/>
      <w:color w:val="0070AF"/>
      <w:sz w:val="32"/>
      <w:szCs w:val="28"/>
    </w:rPr>
  </w:style>
  <w:style w:type="character" w:customStyle="1" w:styleId="Heading3Char">
    <w:name w:val="Heading 3 Char"/>
    <w:basedOn w:val="DefaultParagraphFont"/>
    <w:link w:val="Heading3"/>
    <w:uiPriority w:val="9"/>
    <w:rsid w:val="00E91BFB"/>
    <w:rPr>
      <w:rFonts w:ascii="Arial" w:hAnsi="Arial" w:cs="Arial"/>
      <w:b/>
      <w:color w:val="404040" w:themeColor="text1" w:themeTint="BF"/>
      <w:sz w:val="28"/>
      <w:szCs w:val="24"/>
    </w:rPr>
  </w:style>
  <w:style w:type="character" w:customStyle="1" w:styleId="Heading4Char">
    <w:name w:val="Heading 4 Char"/>
    <w:basedOn w:val="DefaultParagraphFont"/>
    <w:link w:val="Heading4"/>
    <w:uiPriority w:val="9"/>
    <w:rsid w:val="00E91BFB"/>
    <w:rPr>
      <w:rFonts w:ascii="Arial" w:eastAsia="Times New Roman" w:hAnsi="Arial"/>
      <w:b/>
      <w:bCs/>
      <w:iCs/>
      <w:color w:val="007EB3"/>
      <w:sz w:val="24"/>
    </w:rPr>
  </w:style>
  <w:style w:type="character" w:customStyle="1" w:styleId="Heading5Char">
    <w:name w:val="Heading 5 Char"/>
    <w:basedOn w:val="DefaultParagraphFont"/>
    <w:link w:val="Heading5"/>
    <w:uiPriority w:val="9"/>
    <w:rsid w:val="00E91BFB"/>
    <w:rPr>
      <w:rFonts w:ascii="Arial" w:eastAsia="Times New Roman" w:hAnsi="Arial"/>
      <w:b/>
      <w:color w:val="243F60"/>
      <w:u w:val="single"/>
    </w:rPr>
  </w:style>
  <w:style w:type="character" w:customStyle="1" w:styleId="Heading6Char">
    <w:name w:val="Heading 6 Char"/>
    <w:basedOn w:val="DefaultParagraphFont"/>
    <w:link w:val="Heading6"/>
    <w:uiPriority w:val="9"/>
    <w:rsid w:val="000078DA"/>
    <w:rPr>
      <w:rFonts w:ascii="Cambria" w:eastAsia="Times New Roman" w:hAnsi="Cambria"/>
      <w:i/>
      <w:iCs/>
      <w:color w:val="243F60"/>
      <w:sz w:val="20"/>
    </w:rPr>
  </w:style>
  <w:style w:type="character" w:customStyle="1" w:styleId="Heading7Char">
    <w:name w:val="Heading 7 Char"/>
    <w:basedOn w:val="DefaultParagraphFont"/>
    <w:link w:val="Heading7"/>
    <w:uiPriority w:val="9"/>
    <w:semiHidden/>
    <w:rsid w:val="000078DA"/>
    <w:rPr>
      <w:rFonts w:ascii="Cambria" w:eastAsia="Times New Roman" w:hAnsi="Cambria"/>
      <w:i/>
      <w:iCs/>
      <w:color w:val="404040"/>
      <w:sz w:val="20"/>
    </w:rPr>
  </w:style>
  <w:style w:type="character" w:customStyle="1" w:styleId="Heading8Char">
    <w:name w:val="Heading 8 Char"/>
    <w:basedOn w:val="DefaultParagraphFont"/>
    <w:link w:val="Heading8"/>
    <w:uiPriority w:val="9"/>
    <w:semiHidden/>
    <w:rsid w:val="000078DA"/>
    <w:rPr>
      <w:rFonts w:ascii="Cambria" w:eastAsia="Times New Roman" w:hAnsi="Cambria"/>
      <w:color w:val="404040"/>
      <w:sz w:val="20"/>
      <w:szCs w:val="20"/>
    </w:rPr>
  </w:style>
  <w:style w:type="character" w:customStyle="1" w:styleId="Heading9Char">
    <w:name w:val="Heading 9 Char"/>
    <w:basedOn w:val="DefaultParagraphFont"/>
    <w:link w:val="Heading9"/>
    <w:uiPriority w:val="99"/>
    <w:rsid w:val="000078DA"/>
    <w:rPr>
      <w:rFonts w:ascii="Times New Roman" w:hAnsi="Times New Roman"/>
      <w:sz w:val="24"/>
      <w:szCs w:val="24"/>
    </w:rPr>
  </w:style>
  <w:style w:type="paragraph" w:styleId="TOC1">
    <w:name w:val="toc 1"/>
    <w:basedOn w:val="Normal"/>
    <w:next w:val="Normal"/>
    <w:uiPriority w:val="39"/>
    <w:qFormat/>
    <w:rsid w:val="000078DA"/>
    <w:pPr>
      <w:keepNext/>
      <w:keepLines/>
      <w:tabs>
        <w:tab w:val="right" w:leader="dot" w:pos="8640"/>
      </w:tabs>
      <w:spacing w:before="240" w:after="0"/>
    </w:pPr>
    <w:rPr>
      <w:rFonts w:eastAsia="Times New Roman"/>
      <w:b/>
      <w:noProof/>
      <w:szCs w:val="24"/>
    </w:rPr>
  </w:style>
  <w:style w:type="paragraph" w:styleId="TOC2">
    <w:name w:val="toc 2"/>
    <w:basedOn w:val="Normal"/>
    <w:next w:val="Normal"/>
    <w:uiPriority w:val="39"/>
    <w:qFormat/>
    <w:rsid w:val="000078DA"/>
    <w:pPr>
      <w:keepLines/>
      <w:tabs>
        <w:tab w:val="left" w:pos="720"/>
        <w:tab w:val="right" w:leader="dot" w:pos="8640"/>
      </w:tabs>
      <w:spacing w:after="0"/>
      <w:ind w:left="720" w:hanging="432"/>
    </w:pPr>
    <w:rPr>
      <w:rFonts w:eastAsia="Times New Roman"/>
      <w:noProof/>
      <w:szCs w:val="24"/>
    </w:rPr>
  </w:style>
  <w:style w:type="paragraph" w:styleId="TOC3">
    <w:name w:val="toc 3"/>
    <w:basedOn w:val="Normal"/>
    <w:next w:val="Normal"/>
    <w:uiPriority w:val="39"/>
    <w:qFormat/>
    <w:rsid w:val="000078DA"/>
    <w:pPr>
      <w:tabs>
        <w:tab w:val="right" w:leader="dot" w:pos="8640"/>
      </w:tabs>
      <w:spacing w:after="0"/>
      <w:ind w:left="720"/>
    </w:pPr>
    <w:rPr>
      <w:rFonts w:eastAsia="Times New Roman"/>
      <w:noProof/>
      <w:szCs w:val="24"/>
    </w:rPr>
  </w:style>
  <w:style w:type="paragraph" w:styleId="Title">
    <w:name w:val="Title"/>
    <w:aliases w:val="Title Page 1"/>
    <w:basedOn w:val="Normal"/>
    <w:link w:val="TitleChar"/>
    <w:uiPriority w:val="10"/>
    <w:qFormat/>
    <w:rsid w:val="000078DA"/>
    <w:pPr>
      <w:spacing w:after="120"/>
      <w:jc w:val="center"/>
      <w:outlineLvl w:val="0"/>
    </w:pPr>
    <w:rPr>
      <w:rFonts w:cs="Arial"/>
      <w:b/>
      <w:bCs/>
      <w:color w:val="1686BC"/>
      <w:kern w:val="28"/>
      <w:sz w:val="32"/>
      <w:szCs w:val="32"/>
    </w:rPr>
  </w:style>
  <w:style w:type="character" w:customStyle="1" w:styleId="TitleChar">
    <w:name w:val="Title Char"/>
    <w:aliases w:val="Title Page 1 Char"/>
    <w:basedOn w:val="DefaultParagraphFont"/>
    <w:link w:val="Title"/>
    <w:uiPriority w:val="10"/>
    <w:rsid w:val="000078DA"/>
    <w:rPr>
      <w:rFonts w:ascii="Arial" w:hAnsi="Arial" w:cs="Arial"/>
      <w:b/>
      <w:bCs/>
      <w:color w:val="1686BC"/>
      <w:kern w:val="28"/>
      <w:sz w:val="32"/>
      <w:szCs w:val="32"/>
    </w:rPr>
  </w:style>
  <w:style w:type="paragraph" w:styleId="ListParagraph">
    <w:name w:val="List Paragraph"/>
    <w:basedOn w:val="Normal"/>
    <w:uiPriority w:val="34"/>
    <w:qFormat/>
    <w:rsid w:val="000078DA"/>
    <w:pPr>
      <w:spacing w:after="0"/>
      <w:ind w:left="720"/>
    </w:pPr>
    <w:rPr>
      <w:rFonts w:eastAsia="Times New Roman"/>
    </w:rPr>
  </w:style>
  <w:style w:type="paragraph" w:styleId="Quote">
    <w:name w:val="Quote"/>
    <w:basedOn w:val="Normal"/>
    <w:next w:val="Normal"/>
    <w:link w:val="QuoteChar"/>
    <w:uiPriority w:val="29"/>
    <w:qFormat/>
    <w:rsid w:val="000078DA"/>
    <w:pPr>
      <w:ind w:left="720" w:right="720"/>
    </w:pPr>
    <w:rPr>
      <w:rFonts w:ascii="Times New Roman" w:hAnsi="Times New Roman"/>
      <w:i/>
      <w:iCs/>
      <w:color w:val="000000"/>
    </w:rPr>
  </w:style>
  <w:style w:type="character" w:customStyle="1" w:styleId="QuoteChar">
    <w:name w:val="Quote Char"/>
    <w:basedOn w:val="DefaultParagraphFont"/>
    <w:link w:val="Quote"/>
    <w:uiPriority w:val="29"/>
    <w:rsid w:val="000078DA"/>
    <w:rPr>
      <w:rFonts w:ascii="Times New Roman" w:hAnsi="Times New Roman"/>
      <w:i/>
      <w:iCs/>
      <w:color w:val="000000"/>
      <w:sz w:val="20"/>
    </w:rPr>
  </w:style>
  <w:style w:type="paragraph" w:styleId="IntenseQuote">
    <w:name w:val="Intense Quote"/>
    <w:basedOn w:val="Normal"/>
    <w:next w:val="Normal"/>
    <w:link w:val="IntenseQuoteChar"/>
    <w:uiPriority w:val="30"/>
    <w:qFormat/>
    <w:rsid w:val="000078DA"/>
    <w:pPr>
      <w:pBdr>
        <w:bottom w:val="single" w:sz="4" w:space="4" w:color="4F81BD"/>
      </w:pBdr>
      <w:spacing w:before="200" w:after="280"/>
      <w:ind w:left="936" w:right="936"/>
    </w:pPr>
    <w:rPr>
      <w:rFonts w:ascii="Calibri" w:hAnsi="Calibri"/>
      <w:b/>
      <w:bCs/>
      <w:i/>
      <w:iCs/>
      <w:color w:val="4F81BD"/>
      <w:sz w:val="22"/>
    </w:rPr>
  </w:style>
  <w:style w:type="character" w:customStyle="1" w:styleId="IntenseQuoteChar">
    <w:name w:val="Intense Quote Char"/>
    <w:basedOn w:val="DefaultParagraphFont"/>
    <w:link w:val="IntenseQuote"/>
    <w:uiPriority w:val="30"/>
    <w:rsid w:val="000078DA"/>
    <w:rPr>
      <w:b/>
      <w:bCs/>
      <w:i/>
      <w:iCs/>
      <w:color w:val="4F81BD"/>
    </w:rPr>
  </w:style>
  <w:style w:type="paragraph" w:styleId="TOCHeading">
    <w:name w:val="TOC Heading"/>
    <w:basedOn w:val="Heading1"/>
    <w:next w:val="Normal"/>
    <w:autoRedefine/>
    <w:uiPriority w:val="39"/>
    <w:qFormat/>
    <w:rsid w:val="000078DA"/>
    <w:pPr>
      <w:keepNext w:val="0"/>
      <w:keepLines w:val="0"/>
      <w:pBdr>
        <w:bottom w:val="none" w:sz="0" w:space="0" w:color="auto"/>
      </w:pBdr>
      <w:spacing w:before="480" w:after="0" w:line="276" w:lineRule="auto"/>
      <w:outlineLvl w:val="9"/>
    </w:pPr>
    <w:rPr>
      <w:rFonts w:cs="Times New Roman"/>
      <w:bCs/>
      <w:color w:val="0070AF"/>
      <w:sz w:val="32"/>
      <w:szCs w:val="28"/>
    </w:rPr>
  </w:style>
  <w:style w:type="character" w:styleId="Hyperlink">
    <w:name w:val="Hyperlink"/>
    <w:basedOn w:val="DefaultParagraphFont"/>
    <w:uiPriority w:val="99"/>
    <w:rsid w:val="000078DA"/>
    <w:rPr>
      <w:rFonts w:cs="Times New Roman"/>
      <w:color w:val="0000FF"/>
      <w:u w:val="single"/>
    </w:rPr>
  </w:style>
  <w:style w:type="paragraph" w:styleId="BalloonText">
    <w:name w:val="Balloon Text"/>
    <w:basedOn w:val="Normal"/>
    <w:link w:val="BalloonTextChar"/>
    <w:uiPriority w:val="99"/>
    <w:semiHidden/>
    <w:unhideWhenUsed/>
    <w:rsid w:val="000078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8DA"/>
    <w:rPr>
      <w:rFonts w:ascii="Tahoma" w:hAnsi="Tahoma" w:cs="Tahoma"/>
      <w:color w:val="404040" w:themeColor="text1" w:themeTint="BF"/>
      <w:sz w:val="16"/>
      <w:szCs w:val="16"/>
    </w:rPr>
  </w:style>
  <w:style w:type="paragraph" w:customStyle="1" w:styleId="HeaderFooter">
    <w:name w:val="Header &amp; Footer"/>
    <w:rsid w:val="00E92B78"/>
    <w:pPr>
      <w:tabs>
        <w:tab w:val="right" w:pos="9360"/>
      </w:tabs>
      <w:spacing w:line="312" w:lineRule="auto"/>
    </w:pPr>
    <w:rPr>
      <w:rFonts w:ascii="Arial" w:eastAsia="ヒラギノ角ゴ Pro W3" w:hAnsi="Arial"/>
      <w:color w:val="515151"/>
      <w:sz w:val="18"/>
      <w:szCs w:val="24"/>
    </w:rPr>
  </w:style>
  <w:style w:type="paragraph" w:customStyle="1" w:styleId="FrontPageTitle">
    <w:name w:val="Front Page Title"/>
    <w:qFormat/>
    <w:rsid w:val="00144545"/>
    <w:pPr>
      <w:spacing w:after="240"/>
    </w:pPr>
    <w:rPr>
      <w:rFonts w:ascii="Arial" w:hAnsi="Arial"/>
      <w:color w:val="007EB3"/>
      <w:sz w:val="36"/>
    </w:rPr>
  </w:style>
  <w:style w:type="paragraph" w:customStyle="1" w:styleId="FrontPageSubtitle">
    <w:name w:val="Front Page Subtitle"/>
    <w:next w:val="BalloonText"/>
    <w:qFormat/>
    <w:rsid w:val="00144545"/>
    <w:pPr>
      <w:spacing w:after="240"/>
    </w:pPr>
    <w:rPr>
      <w:rFonts w:ascii="Arial" w:hAnsi="Arial"/>
      <w:color w:val="595959" w:themeColor="text1" w:themeTint="A6"/>
      <w:sz w:val="32"/>
    </w:rPr>
  </w:style>
  <w:style w:type="table" w:styleId="TableGrid">
    <w:name w:val="Table Grid"/>
    <w:basedOn w:val="TableNormal"/>
    <w:rsid w:val="00CC7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031BB"/>
    <w:rPr>
      <w:color w:val="808080"/>
      <w:shd w:val="clear" w:color="auto" w:fill="E6E6E6"/>
    </w:rPr>
  </w:style>
  <w:style w:type="paragraph" w:styleId="HTMLPreformatted">
    <w:name w:val="HTML Preformatted"/>
    <w:basedOn w:val="Normal"/>
    <w:link w:val="HTMLPreformattedChar"/>
    <w:uiPriority w:val="99"/>
    <w:unhideWhenUsed/>
    <w:rsid w:val="00DD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rsid w:val="00DD562B"/>
    <w:rPr>
      <w:rFonts w:ascii="Courier New" w:eastAsia="Times New Roman" w:hAnsi="Courier New" w:cs="Courier New"/>
      <w:sz w:val="20"/>
      <w:szCs w:val="20"/>
    </w:rPr>
  </w:style>
  <w:style w:type="character" w:styleId="CommentReference">
    <w:name w:val="annotation reference"/>
    <w:basedOn w:val="DefaultParagraphFont"/>
    <w:semiHidden/>
    <w:unhideWhenUsed/>
    <w:rsid w:val="00FD66F7"/>
    <w:rPr>
      <w:sz w:val="16"/>
      <w:szCs w:val="16"/>
    </w:rPr>
  </w:style>
  <w:style w:type="paragraph" w:styleId="CommentText">
    <w:name w:val="annotation text"/>
    <w:basedOn w:val="Normal"/>
    <w:link w:val="CommentTextChar"/>
    <w:semiHidden/>
    <w:unhideWhenUsed/>
    <w:rsid w:val="00FD66F7"/>
    <w:rPr>
      <w:szCs w:val="20"/>
    </w:rPr>
  </w:style>
  <w:style w:type="character" w:customStyle="1" w:styleId="CommentTextChar">
    <w:name w:val="Comment Text Char"/>
    <w:basedOn w:val="DefaultParagraphFont"/>
    <w:link w:val="CommentText"/>
    <w:semiHidden/>
    <w:rsid w:val="00FD66F7"/>
    <w:rPr>
      <w:rFonts w:ascii="Arial" w:hAnsi="Arial"/>
      <w:color w:val="595959" w:themeColor="text1" w:themeTint="A6"/>
      <w:sz w:val="20"/>
      <w:szCs w:val="20"/>
    </w:rPr>
  </w:style>
  <w:style w:type="paragraph" w:styleId="CommentSubject">
    <w:name w:val="annotation subject"/>
    <w:basedOn w:val="CommentText"/>
    <w:next w:val="CommentText"/>
    <w:link w:val="CommentSubjectChar"/>
    <w:semiHidden/>
    <w:unhideWhenUsed/>
    <w:rsid w:val="00FD66F7"/>
    <w:rPr>
      <w:b/>
      <w:bCs/>
    </w:rPr>
  </w:style>
  <w:style w:type="character" w:customStyle="1" w:styleId="CommentSubjectChar">
    <w:name w:val="Comment Subject Char"/>
    <w:basedOn w:val="CommentTextChar"/>
    <w:link w:val="CommentSubject"/>
    <w:semiHidden/>
    <w:rsid w:val="00FD66F7"/>
    <w:rPr>
      <w:rFonts w:ascii="Arial" w:hAnsi="Arial"/>
      <w:b/>
      <w:bCs/>
      <w:color w:val="595959" w:themeColor="text1" w:themeTint="A6"/>
      <w:sz w:val="20"/>
      <w:szCs w:val="20"/>
    </w:rPr>
  </w:style>
  <w:style w:type="paragraph" w:styleId="NormalWeb">
    <w:name w:val="Normal (Web)"/>
    <w:basedOn w:val="Normal"/>
    <w:uiPriority w:val="99"/>
    <w:unhideWhenUsed/>
    <w:rsid w:val="00903F15"/>
    <w:pPr>
      <w:spacing w:before="100" w:beforeAutospacing="1" w:after="100" w:afterAutospacing="1"/>
    </w:pPr>
    <w:rPr>
      <w:rFonts w:ascii="Times New Roman" w:eastAsia="Times New Roman" w:hAnsi="Times New Roman"/>
      <w:color w:val="auto"/>
      <w:sz w:val="24"/>
      <w:szCs w:val="24"/>
    </w:rPr>
  </w:style>
  <w:style w:type="character" w:customStyle="1" w:styleId="pre">
    <w:name w:val="pre"/>
    <w:basedOn w:val="DefaultParagraphFont"/>
    <w:rsid w:val="00903F15"/>
  </w:style>
  <w:style w:type="character" w:customStyle="1" w:styleId="kn">
    <w:name w:val="kn"/>
    <w:basedOn w:val="DefaultParagraphFont"/>
    <w:rsid w:val="00903F15"/>
  </w:style>
  <w:style w:type="character" w:customStyle="1" w:styleId="nn">
    <w:name w:val="nn"/>
    <w:basedOn w:val="DefaultParagraphFont"/>
    <w:rsid w:val="00903F15"/>
  </w:style>
  <w:style w:type="character" w:customStyle="1" w:styleId="n">
    <w:name w:val="n"/>
    <w:basedOn w:val="DefaultParagraphFont"/>
    <w:rsid w:val="00903F15"/>
  </w:style>
  <w:style w:type="character" w:customStyle="1" w:styleId="o">
    <w:name w:val="o"/>
    <w:basedOn w:val="DefaultParagraphFont"/>
    <w:rsid w:val="00903F15"/>
  </w:style>
  <w:style w:type="character" w:customStyle="1" w:styleId="p">
    <w:name w:val="p"/>
    <w:basedOn w:val="DefaultParagraphFont"/>
    <w:rsid w:val="00903F15"/>
  </w:style>
  <w:style w:type="character" w:customStyle="1" w:styleId="s1">
    <w:name w:val="s1"/>
    <w:basedOn w:val="DefaultParagraphFont"/>
    <w:rsid w:val="00903F15"/>
  </w:style>
  <w:style w:type="character" w:customStyle="1" w:styleId="nb">
    <w:name w:val="nb"/>
    <w:basedOn w:val="DefaultParagraphFont"/>
    <w:rsid w:val="00903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534619">
      <w:bodyDiv w:val="1"/>
      <w:marLeft w:val="0"/>
      <w:marRight w:val="0"/>
      <w:marTop w:val="0"/>
      <w:marBottom w:val="0"/>
      <w:divBdr>
        <w:top w:val="none" w:sz="0" w:space="0" w:color="auto"/>
        <w:left w:val="none" w:sz="0" w:space="0" w:color="auto"/>
        <w:bottom w:val="none" w:sz="0" w:space="0" w:color="auto"/>
        <w:right w:val="none" w:sz="0" w:space="0" w:color="auto"/>
      </w:divBdr>
      <w:divsChild>
        <w:div w:id="2071689663">
          <w:marLeft w:val="0"/>
          <w:marRight w:val="0"/>
          <w:marTop w:val="15"/>
          <w:marBottom w:val="360"/>
          <w:divBdr>
            <w:top w:val="single" w:sz="6" w:space="0" w:color="E1E4E5"/>
            <w:left w:val="single" w:sz="6" w:space="0" w:color="E1E4E5"/>
            <w:bottom w:val="single" w:sz="6" w:space="0" w:color="E1E4E5"/>
            <w:right w:val="single" w:sz="6" w:space="0" w:color="E1E4E5"/>
          </w:divBdr>
          <w:divsChild>
            <w:div w:id="362247780">
              <w:marLeft w:val="0"/>
              <w:marRight w:val="0"/>
              <w:marTop w:val="0"/>
              <w:marBottom w:val="0"/>
              <w:divBdr>
                <w:top w:val="none" w:sz="0" w:space="0" w:color="auto"/>
                <w:left w:val="none" w:sz="0" w:space="0" w:color="auto"/>
                <w:bottom w:val="none" w:sz="0" w:space="0" w:color="auto"/>
                <w:right w:val="none" w:sz="0" w:space="0" w:color="auto"/>
              </w:divBdr>
            </w:div>
          </w:divsChild>
        </w:div>
        <w:div w:id="2121684628">
          <w:marLeft w:val="0"/>
          <w:marRight w:val="0"/>
          <w:marTop w:val="15"/>
          <w:marBottom w:val="360"/>
          <w:divBdr>
            <w:top w:val="single" w:sz="6" w:space="0" w:color="E1E4E5"/>
            <w:left w:val="single" w:sz="6" w:space="0" w:color="E1E4E5"/>
            <w:bottom w:val="single" w:sz="6" w:space="0" w:color="E1E4E5"/>
            <w:right w:val="single" w:sz="6" w:space="0" w:color="E1E4E5"/>
          </w:divBdr>
          <w:divsChild>
            <w:div w:id="8333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9867">
      <w:bodyDiv w:val="1"/>
      <w:marLeft w:val="0"/>
      <w:marRight w:val="0"/>
      <w:marTop w:val="0"/>
      <w:marBottom w:val="0"/>
      <w:divBdr>
        <w:top w:val="none" w:sz="0" w:space="0" w:color="auto"/>
        <w:left w:val="none" w:sz="0" w:space="0" w:color="auto"/>
        <w:bottom w:val="none" w:sz="0" w:space="0" w:color="auto"/>
        <w:right w:val="none" w:sz="0" w:space="0" w:color="auto"/>
      </w:divBdr>
    </w:div>
    <w:div w:id="857696802">
      <w:bodyDiv w:val="1"/>
      <w:marLeft w:val="0"/>
      <w:marRight w:val="0"/>
      <w:marTop w:val="0"/>
      <w:marBottom w:val="0"/>
      <w:divBdr>
        <w:top w:val="none" w:sz="0" w:space="0" w:color="auto"/>
        <w:left w:val="none" w:sz="0" w:space="0" w:color="auto"/>
        <w:bottom w:val="none" w:sz="0" w:space="0" w:color="auto"/>
        <w:right w:val="none" w:sz="0" w:space="0" w:color="auto"/>
      </w:divBdr>
    </w:div>
    <w:div w:id="1264068302">
      <w:bodyDiv w:val="1"/>
      <w:marLeft w:val="0"/>
      <w:marRight w:val="0"/>
      <w:marTop w:val="0"/>
      <w:marBottom w:val="0"/>
      <w:divBdr>
        <w:top w:val="none" w:sz="0" w:space="0" w:color="auto"/>
        <w:left w:val="none" w:sz="0" w:space="0" w:color="auto"/>
        <w:bottom w:val="none" w:sz="0" w:space="0" w:color="auto"/>
        <w:right w:val="none" w:sz="0" w:space="0" w:color="auto"/>
      </w:divBdr>
    </w:div>
    <w:div w:id="1270314716">
      <w:bodyDiv w:val="1"/>
      <w:marLeft w:val="0"/>
      <w:marRight w:val="0"/>
      <w:marTop w:val="0"/>
      <w:marBottom w:val="0"/>
      <w:divBdr>
        <w:top w:val="none" w:sz="0" w:space="0" w:color="auto"/>
        <w:left w:val="none" w:sz="0" w:space="0" w:color="auto"/>
        <w:bottom w:val="none" w:sz="0" w:space="0" w:color="auto"/>
        <w:right w:val="none" w:sz="0" w:space="0" w:color="auto"/>
      </w:divBdr>
    </w:div>
    <w:div w:id="1966504099">
      <w:bodyDiv w:val="1"/>
      <w:marLeft w:val="0"/>
      <w:marRight w:val="0"/>
      <w:marTop w:val="0"/>
      <w:marBottom w:val="0"/>
      <w:divBdr>
        <w:top w:val="none" w:sz="0" w:space="0" w:color="auto"/>
        <w:left w:val="none" w:sz="0" w:space="0" w:color="auto"/>
        <w:bottom w:val="none" w:sz="0" w:space="0" w:color="auto"/>
        <w:right w:val="none" w:sz="0" w:space="0" w:color="auto"/>
      </w:divBdr>
    </w:div>
    <w:div w:id="209416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qwolfe/OE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3CEE5-AA73-4B9F-9B81-B82E8B181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Levine</dc:creator>
  <cp:lastModifiedBy>Adriane Wolfe</cp:lastModifiedBy>
  <cp:revision>2</cp:revision>
  <dcterms:created xsi:type="dcterms:W3CDTF">2018-11-20T22:32:00Z</dcterms:created>
  <dcterms:modified xsi:type="dcterms:W3CDTF">2018-11-20T22:32:00Z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117532;23751043</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2013-05-20T14:00:49-0400</vt:lpwstr>
  </property>
  <property fmtid="{D5CDD505-2E9C-101B-9397-08002B2CF9AE}" pid="9" name="Offisync_ProviderName">
    <vt:lpwstr>Central Desktop</vt:lpwstr>
  </property>
</Properties>
</file>